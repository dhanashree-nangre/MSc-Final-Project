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C99BC" w14:textId="29A61D72" w:rsidR="00C2413A" w:rsidRPr="000029AB" w:rsidRDefault="00C2413A" w:rsidP="00C2413A">
      <w:pPr>
        <w:tabs>
          <w:tab w:val="left" w:pos="0"/>
        </w:tabs>
        <w:spacing w:line="280" w:lineRule="exact"/>
        <w:jc w:val="center"/>
        <w:rPr>
          <w:rFonts w:asciiTheme="majorHAnsi" w:hAnsiTheme="majorHAnsi" w:cstheme="majorHAnsi"/>
          <w:b/>
        </w:rPr>
      </w:pPr>
      <w:r w:rsidRPr="000029AB">
        <w:rPr>
          <w:rFonts w:asciiTheme="majorHAnsi" w:hAnsiTheme="majorHAnsi" w:cstheme="majorHAnsi"/>
          <w:b/>
        </w:rPr>
        <w:t>Ethical Approval for Non-Clinical Research Involving Human Participants</w:t>
      </w:r>
    </w:p>
    <w:p w14:paraId="69720523" w14:textId="492C0FF7" w:rsidR="00AB7558" w:rsidRPr="000029AB" w:rsidRDefault="00C2413A" w:rsidP="00C2413A">
      <w:pPr>
        <w:tabs>
          <w:tab w:val="left" w:pos="0"/>
        </w:tabs>
        <w:spacing w:line="280" w:lineRule="exact"/>
        <w:jc w:val="center"/>
        <w:rPr>
          <w:rFonts w:asciiTheme="majorHAnsi" w:hAnsiTheme="majorHAnsi" w:cstheme="majorHAnsi"/>
          <w:b/>
        </w:rPr>
      </w:pPr>
      <w:r w:rsidRPr="000029AB">
        <w:rPr>
          <w:rFonts w:asciiTheme="majorHAnsi" w:hAnsiTheme="majorHAnsi" w:cstheme="majorHAnsi"/>
          <w:b/>
        </w:rPr>
        <w:t xml:space="preserve">FORM B: </w:t>
      </w:r>
      <w:r w:rsidR="00AB7558" w:rsidRPr="000029AB">
        <w:rPr>
          <w:rFonts w:asciiTheme="majorHAnsi" w:hAnsiTheme="majorHAnsi" w:cstheme="majorHAnsi"/>
          <w:b/>
        </w:rPr>
        <w:t>Application for ethical approval for medium/high</w:t>
      </w:r>
      <w:r w:rsidR="00D230DF">
        <w:rPr>
          <w:rFonts w:asciiTheme="majorHAnsi" w:hAnsiTheme="majorHAnsi" w:cstheme="majorHAnsi"/>
          <w:b/>
        </w:rPr>
        <w:t>-</w:t>
      </w:r>
      <w:r w:rsidR="00AB7558" w:rsidRPr="000029AB">
        <w:rPr>
          <w:rFonts w:asciiTheme="majorHAnsi" w:hAnsiTheme="majorHAnsi" w:cstheme="majorHAnsi"/>
          <w:b/>
        </w:rPr>
        <w:t>risk projects</w:t>
      </w:r>
    </w:p>
    <w:p w14:paraId="64C46E96" w14:textId="77777777" w:rsidR="00C2413A" w:rsidRPr="008B693C" w:rsidRDefault="00C2413A" w:rsidP="00C2413A">
      <w:pPr>
        <w:tabs>
          <w:tab w:val="left" w:pos="0"/>
        </w:tabs>
        <w:spacing w:line="280" w:lineRule="exact"/>
        <w:jc w:val="center"/>
        <w:rPr>
          <w:rFonts w:ascii="Calibri" w:hAnsi="Calibri"/>
          <w:b/>
        </w:rPr>
      </w:pPr>
    </w:p>
    <w:tbl>
      <w:tblPr>
        <w:tblStyle w:val="TableGrid"/>
        <w:tblW w:w="0" w:type="auto"/>
        <w:tblLook w:val="04A0" w:firstRow="1" w:lastRow="0" w:firstColumn="1" w:lastColumn="0" w:noHBand="0" w:noVBand="1"/>
      </w:tblPr>
      <w:tblGrid>
        <w:gridCol w:w="3847"/>
        <w:gridCol w:w="5169"/>
      </w:tblGrid>
      <w:tr w:rsidR="00AB7558" w:rsidRPr="008B693C" w14:paraId="71FD421D" w14:textId="77777777" w:rsidTr="00D42F51">
        <w:tc>
          <w:tcPr>
            <w:tcW w:w="3936" w:type="dxa"/>
          </w:tcPr>
          <w:p w14:paraId="563C0474" w14:textId="630A283A" w:rsidR="00AB7558" w:rsidRPr="008B693C" w:rsidRDefault="00AB7558" w:rsidP="00D42F51">
            <w:pPr>
              <w:rPr>
                <w:rFonts w:ascii="Calibri" w:hAnsi="Calibri"/>
              </w:rPr>
            </w:pPr>
            <w:r w:rsidRPr="008B693C">
              <w:rPr>
                <w:rFonts w:ascii="Calibri" w:hAnsi="Calibri"/>
              </w:rPr>
              <w:t>Name</w:t>
            </w:r>
            <w:r w:rsidR="00844205">
              <w:rPr>
                <w:rFonts w:ascii="Calibri" w:hAnsi="Calibri"/>
              </w:rPr>
              <w:t xml:space="preserve"> of Applicant</w:t>
            </w:r>
          </w:p>
        </w:tc>
        <w:tc>
          <w:tcPr>
            <w:tcW w:w="5306" w:type="dxa"/>
          </w:tcPr>
          <w:p w14:paraId="5783AFD4" w14:textId="2FBA4738" w:rsidR="00AB7558" w:rsidRPr="008B693C" w:rsidRDefault="00EE5F15" w:rsidP="00D42F51">
            <w:pPr>
              <w:rPr>
                <w:rFonts w:ascii="Calibri" w:hAnsi="Calibri"/>
              </w:rPr>
            </w:pPr>
            <w:r>
              <w:rPr>
                <w:rFonts w:ascii="Calibri" w:hAnsi="Calibri"/>
              </w:rPr>
              <w:t>Dhanashree Arun Nangre</w:t>
            </w:r>
          </w:p>
        </w:tc>
      </w:tr>
      <w:tr w:rsidR="00AB7558" w:rsidRPr="008B693C" w14:paraId="064628C1" w14:textId="77777777" w:rsidTr="00D42F51">
        <w:tc>
          <w:tcPr>
            <w:tcW w:w="3936" w:type="dxa"/>
          </w:tcPr>
          <w:p w14:paraId="1BDE342B" w14:textId="77777777" w:rsidR="00AB7558" w:rsidRPr="008B693C" w:rsidRDefault="00AB7558" w:rsidP="00D42F51">
            <w:pPr>
              <w:rPr>
                <w:rFonts w:ascii="Calibri" w:hAnsi="Calibri"/>
              </w:rPr>
            </w:pPr>
            <w:r w:rsidRPr="008B693C">
              <w:rPr>
                <w:rFonts w:ascii="Calibri" w:hAnsi="Calibri"/>
              </w:rPr>
              <w:t>School</w:t>
            </w:r>
          </w:p>
        </w:tc>
        <w:tc>
          <w:tcPr>
            <w:tcW w:w="5306" w:type="dxa"/>
          </w:tcPr>
          <w:p w14:paraId="3684232C" w14:textId="0C0CF86E" w:rsidR="00AB7558" w:rsidRPr="008B693C" w:rsidRDefault="00EE5F15" w:rsidP="00D42F51">
            <w:pPr>
              <w:rPr>
                <w:rFonts w:ascii="Calibri" w:hAnsi="Calibri"/>
              </w:rPr>
            </w:pPr>
            <w:r>
              <w:rPr>
                <w:rFonts w:ascii="Calibri" w:hAnsi="Calibri"/>
              </w:rPr>
              <w:t>School of Science and Engineering</w:t>
            </w:r>
          </w:p>
        </w:tc>
      </w:tr>
      <w:tr w:rsidR="006038E7" w:rsidRPr="008B693C" w14:paraId="70B07AE2" w14:textId="77777777" w:rsidTr="00D42F51">
        <w:tc>
          <w:tcPr>
            <w:tcW w:w="3936" w:type="dxa"/>
          </w:tcPr>
          <w:p w14:paraId="1BE5B15C" w14:textId="7CB51D24" w:rsidR="006038E7" w:rsidRPr="008B693C" w:rsidRDefault="006038E7" w:rsidP="00D42F51">
            <w:pPr>
              <w:rPr>
                <w:rFonts w:ascii="Calibri" w:hAnsi="Calibri"/>
              </w:rPr>
            </w:pPr>
            <w:r w:rsidRPr="00734129">
              <w:rPr>
                <w:rFonts w:ascii="Calibri" w:hAnsi="Calibri"/>
              </w:rPr>
              <w:t>Division/Programme</w:t>
            </w:r>
          </w:p>
        </w:tc>
        <w:tc>
          <w:tcPr>
            <w:tcW w:w="5306" w:type="dxa"/>
          </w:tcPr>
          <w:p w14:paraId="55D1E7A5" w14:textId="10D23496" w:rsidR="006038E7" w:rsidRPr="008B693C" w:rsidRDefault="00EE5F15" w:rsidP="00D42F51">
            <w:pPr>
              <w:rPr>
                <w:rFonts w:ascii="Calibri" w:hAnsi="Calibri"/>
              </w:rPr>
            </w:pPr>
            <w:r>
              <w:rPr>
                <w:rFonts w:ascii="Calibri" w:hAnsi="Calibri"/>
              </w:rPr>
              <w:t>Master’s in data science and engineering</w:t>
            </w:r>
          </w:p>
        </w:tc>
      </w:tr>
      <w:tr w:rsidR="00AB7558" w:rsidRPr="008B693C" w14:paraId="4C0D8F85" w14:textId="77777777" w:rsidTr="00D42F51">
        <w:tc>
          <w:tcPr>
            <w:tcW w:w="3936" w:type="dxa"/>
          </w:tcPr>
          <w:p w14:paraId="4C961874" w14:textId="77777777" w:rsidR="00AB7558" w:rsidRPr="008B693C" w:rsidRDefault="00AB7558" w:rsidP="00D42F51">
            <w:pPr>
              <w:rPr>
                <w:rFonts w:ascii="Calibri" w:hAnsi="Calibri"/>
              </w:rPr>
            </w:pPr>
            <w:r w:rsidRPr="008B693C">
              <w:rPr>
                <w:rFonts w:ascii="Calibri" w:hAnsi="Calibri"/>
              </w:rPr>
              <w:t>University e-mail Address</w:t>
            </w:r>
          </w:p>
        </w:tc>
        <w:tc>
          <w:tcPr>
            <w:tcW w:w="5306" w:type="dxa"/>
          </w:tcPr>
          <w:p w14:paraId="3534F7A7" w14:textId="122C34B4" w:rsidR="00AB7558" w:rsidRPr="008B693C" w:rsidRDefault="00EE5F15" w:rsidP="00D42F51">
            <w:pPr>
              <w:rPr>
                <w:rFonts w:ascii="Calibri" w:hAnsi="Calibri"/>
              </w:rPr>
            </w:pPr>
            <w:r>
              <w:rPr>
                <w:rFonts w:ascii="Calibri" w:hAnsi="Calibri"/>
              </w:rPr>
              <w:t>2544403@dundee.ac.uk</w:t>
            </w:r>
          </w:p>
        </w:tc>
      </w:tr>
      <w:tr w:rsidR="00AB7558" w:rsidRPr="008B693C" w14:paraId="2862B4B3" w14:textId="77777777" w:rsidTr="00D42F51">
        <w:tc>
          <w:tcPr>
            <w:tcW w:w="3936" w:type="dxa"/>
          </w:tcPr>
          <w:p w14:paraId="3F47B097" w14:textId="77777777" w:rsidR="00AB7558" w:rsidRPr="008B693C" w:rsidRDefault="00AB7558" w:rsidP="00D42F51">
            <w:pPr>
              <w:rPr>
                <w:rFonts w:ascii="Calibri" w:hAnsi="Calibri"/>
              </w:rPr>
            </w:pPr>
            <w:r w:rsidRPr="008B693C">
              <w:rPr>
                <w:rFonts w:ascii="Calibri" w:hAnsi="Calibri"/>
              </w:rPr>
              <w:t>Title of Project</w:t>
            </w:r>
          </w:p>
        </w:tc>
        <w:tc>
          <w:tcPr>
            <w:tcW w:w="5306" w:type="dxa"/>
          </w:tcPr>
          <w:p w14:paraId="3C4E7170" w14:textId="3CBDD4E5" w:rsidR="00AB7558" w:rsidRPr="00EE5F15" w:rsidRDefault="00EE5F15" w:rsidP="00D42F51">
            <w:pPr>
              <w:rPr>
                <w:rFonts w:asciiTheme="majorHAnsi" w:hAnsiTheme="majorHAnsi" w:cstheme="majorHAnsi"/>
              </w:rPr>
            </w:pPr>
            <w:r w:rsidRPr="00EE5F15">
              <w:rPr>
                <w:rStyle w:val="normaltextrun"/>
                <w:rFonts w:asciiTheme="majorHAnsi" w:hAnsiTheme="majorHAnsi" w:cstheme="majorHAnsi"/>
                <w:color w:val="000000"/>
                <w:shd w:val="clear" w:color="auto" w:fill="FFFFFF"/>
              </w:rPr>
              <w:t>Comparing the Quality of Fingerprint Images</w:t>
            </w:r>
            <w:r w:rsidRPr="00EE5F15">
              <w:rPr>
                <w:rStyle w:val="eop"/>
                <w:rFonts w:asciiTheme="majorHAnsi" w:hAnsiTheme="majorHAnsi" w:cstheme="majorHAnsi"/>
                <w:color w:val="000000"/>
                <w:shd w:val="clear" w:color="auto" w:fill="FFFFFF"/>
              </w:rPr>
              <w:t> </w:t>
            </w:r>
          </w:p>
        </w:tc>
      </w:tr>
      <w:tr w:rsidR="00AB7558" w:rsidRPr="008B693C" w14:paraId="1D12BF61" w14:textId="77777777" w:rsidTr="00D42F51">
        <w:tc>
          <w:tcPr>
            <w:tcW w:w="3936" w:type="dxa"/>
          </w:tcPr>
          <w:p w14:paraId="6DBAF6CA" w14:textId="5FF7F437" w:rsidR="00AB7558" w:rsidRPr="008B693C" w:rsidRDefault="00AB7558" w:rsidP="00D42F51">
            <w:pPr>
              <w:rPr>
                <w:rFonts w:ascii="Calibri" w:hAnsi="Calibri"/>
              </w:rPr>
            </w:pPr>
            <w:r w:rsidRPr="008B693C">
              <w:rPr>
                <w:rFonts w:ascii="Calibri" w:hAnsi="Calibri"/>
              </w:rPr>
              <w:t xml:space="preserve">Co-Investigators (with </w:t>
            </w:r>
            <w:r w:rsidR="00447349">
              <w:rPr>
                <w:rFonts w:ascii="Calibri" w:hAnsi="Calibri"/>
              </w:rPr>
              <w:t xml:space="preserve">internal School or external </w:t>
            </w:r>
            <w:r w:rsidRPr="008B693C">
              <w:rPr>
                <w:rFonts w:ascii="Calibri" w:hAnsi="Calibri"/>
              </w:rPr>
              <w:t>organisational affiliation)</w:t>
            </w:r>
          </w:p>
        </w:tc>
        <w:tc>
          <w:tcPr>
            <w:tcW w:w="5306" w:type="dxa"/>
          </w:tcPr>
          <w:p w14:paraId="389A9354" w14:textId="16295C78" w:rsidR="00AB7558" w:rsidRPr="008B693C" w:rsidRDefault="00657E6B" w:rsidP="00D42F51">
            <w:pPr>
              <w:rPr>
                <w:rFonts w:ascii="Calibri" w:hAnsi="Calibri"/>
              </w:rPr>
            </w:pPr>
            <w:r>
              <w:rPr>
                <w:rFonts w:ascii="Calibri" w:hAnsi="Calibri"/>
              </w:rPr>
              <w:t>N/A</w:t>
            </w:r>
          </w:p>
        </w:tc>
      </w:tr>
      <w:tr w:rsidR="00AB7558" w:rsidRPr="008B693C" w14:paraId="44674791" w14:textId="77777777" w:rsidTr="00D42F51">
        <w:tc>
          <w:tcPr>
            <w:tcW w:w="3936" w:type="dxa"/>
          </w:tcPr>
          <w:p w14:paraId="7344B91D" w14:textId="77777777" w:rsidR="00AB7558" w:rsidRPr="008B693C" w:rsidRDefault="00AB7558" w:rsidP="00D42F51">
            <w:pPr>
              <w:rPr>
                <w:rFonts w:ascii="Calibri" w:hAnsi="Calibri"/>
              </w:rPr>
            </w:pPr>
            <w:r w:rsidRPr="008B693C">
              <w:rPr>
                <w:rFonts w:ascii="Calibri" w:hAnsi="Calibri"/>
              </w:rPr>
              <w:t>Projected Start Date</w:t>
            </w:r>
          </w:p>
        </w:tc>
        <w:tc>
          <w:tcPr>
            <w:tcW w:w="5306" w:type="dxa"/>
          </w:tcPr>
          <w:p w14:paraId="2E7E7550" w14:textId="428061DA" w:rsidR="00AB7558" w:rsidRPr="008B693C" w:rsidRDefault="00EE5F15" w:rsidP="00D42F51">
            <w:pPr>
              <w:rPr>
                <w:rFonts w:ascii="Calibri" w:hAnsi="Calibri"/>
              </w:rPr>
            </w:pPr>
            <w:r>
              <w:rPr>
                <w:rFonts w:ascii="Calibri" w:hAnsi="Calibri"/>
              </w:rPr>
              <w:t>January 16,2024</w:t>
            </w:r>
          </w:p>
        </w:tc>
      </w:tr>
      <w:tr w:rsidR="00AB7558" w:rsidRPr="008B693C" w14:paraId="61471EE8" w14:textId="77777777" w:rsidTr="00D42F51">
        <w:tc>
          <w:tcPr>
            <w:tcW w:w="3936" w:type="dxa"/>
          </w:tcPr>
          <w:p w14:paraId="493166C8" w14:textId="77777777" w:rsidR="00AB7558" w:rsidRPr="008B693C" w:rsidRDefault="00AB7558" w:rsidP="00D42F51">
            <w:pPr>
              <w:rPr>
                <w:rFonts w:ascii="Calibri" w:hAnsi="Calibri"/>
              </w:rPr>
            </w:pPr>
            <w:r w:rsidRPr="008B693C">
              <w:rPr>
                <w:rFonts w:ascii="Calibri" w:hAnsi="Calibri"/>
              </w:rPr>
              <w:t>Estimated End Date</w:t>
            </w:r>
          </w:p>
        </w:tc>
        <w:tc>
          <w:tcPr>
            <w:tcW w:w="5306" w:type="dxa"/>
          </w:tcPr>
          <w:p w14:paraId="0740F016" w14:textId="006C3CB4" w:rsidR="00AB7558" w:rsidRPr="008B693C" w:rsidRDefault="00EE5F15" w:rsidP="00D42F51">
            <w:pPr>
              <w:rPr>
                <w:rFonts w:ascii="Calibri" w:hAnsi="Calibri"/>
              </w:rPr>
            </w:pPr>
            <w:r>
              <w:rPr>
                <w:rFonts w:ascii="Calibri" w:hAnsi="Calibri"/>
              </w:rPr>
              <w:t>April 27, 2024</w:t>
            </w:r>
          </w:p>
        </w:tc>
      </w:tr>
      <w:tr w:rsidR="00AB7558" w:rsidRPr="008B693C" w14:paraId="40ADAC22" w14:textId="77777777" w:rsidTr="00D42F51">
        <w:tc>
          <w:tcPr>
            <w:tcW w:w="3936" w:type="dxa"/>
          </w:tcPr>
          <w:p w14:paraId="00799CDA" w14:textId="29EF23BC" w:rsidR="00AB7558" w:rsidRPr="008B693C" w:rsidRDefault="00786FFB" w:rsidP="00D42F51">
            <w:pPr>
              <w:rPr>
                <w:rFonts w:ascii="Calibri" w:hAnsi="Calibri"/>
              </w:rPr>
            </w:pPr>
            <w:r>
              <w:rPr>
                <w:rFonts w:ascii="Calibri" w:hAnsi="Calibri"/>
              </w:rPr>
              <w:t>Funder (if applicable)</w:t>
            </w:r>
          </w:p>
        </w:tc>
        <w:tc>
          <w:tcPr>
            <w:tcW w:w="5306" w:type="dxa"/>
          </w:tcPr>
          <w:p w14:paraId="54830041" w14:textId="4A69B36A" w:rsidR="00AB7558" w:rsidRPr="008B693C" w:rsidRDefault="00657E6B" w:rsidP="00D42F51">
            <w:pPr>
              <w:rPr>
                <w:rFonts w:ascii="Calibri" w:hAnsi="Calibri"/>
              </w:rPr>
            </w:pPr>
            <w:r>
              <w:rPr>
                <w:rFonts w:ascii="Calibri" w:hAnsi="Calibri"/>
              </w:rPr>
              <w:t>N/A</w:t>
            </w:r>
          </w:p>
        </w:tc>
      </w:tr>
      <w:tr w:rsidR="00DD257B" w:rsidRPr="008B693C" w14:paraId="18DCB65B" w14:textId="77777777" w:rsidTr="00D42F51">
        <w:tc>
          <w:tcPr>
            <w:tcW w:w="3936" w:type="dxa"/>
          </w:tcPr>
          <w:p w14:paraId="57FA7EE9" w14:textId="61B75684" w:rsidR="00DD257B" w:rsidRPr="008B693C" w:rsidRDefault="00DD257B" w:rsidP="00D42F51">
            <w:pPr>
              <w:rPr>
                <w:rFonts w:ascii="Calibri" w:hAnsi="Calibri"/>
              </w:rPr>
            </w:pPr>
            <w:r>
              <w:rPr>
                <w:rFonts w:asciiTheme="majorHAnsi" w:hAnsiTheme="majorHAnsi"/>
              </w:rPr>
              <w:t>Version of Application (1, 2, 3…)*</w:t>
            </w:r>
          </w:p>
        </w:tc>
        <w:tc>
          <w:tcPr>
            <w:tcW w:w="5306" w:type="dxa"/>
          </w:tcPr>
          <w:p w14:paraId="3FE39520" w14:textId="69B5B894" w:rsidR="00DD257B" w:rsidRPr="008B693C" w:rsidRDefault="009C0E12" w:rsidP="00D42F51">
            <w:pPr>
              <w:rPr>
                <w:rFonts w:ascii="Calibri" w:hAnsi="Calibri"/>
              </w:rPr>
            </w:pPr>
            <w:r>
              <w:rPr>
                <w:rFonts w:ascii="Calibri" w:hAnsi="Calibri"/>
                <w:color w:val="000000" w:themeColor="text1"/>
              </w:rPr>
              <w:t>2</w:t>
            </w:r>
          </w:p>
        </w:tc>
      </w:tr>
    </w:tbl>
    <w:p w14:paraId="61B17695" w14:textId="45A0F3B3" w:rsidR="00AB7558" w:rsidRPr="008B693C" w:rsidRDefault="00DD257B" w:rsidP="00AB7558">
      <w:pPr>
        <w:rPr>
          <w:rFonts w:ascii="Calibri" w:hAnsi="Calibri"/>
        </w:rPr>
      </w:pPr>
      <w:r>
        <w:rPr>
          <w:rFonts w:asciiTheme="majorHAnsi" w:hAnsiTheme="majorHAnsi"/>
        </w:rPr>
        <w:t>* After revision, please update the version number before re-submission.</w:t>
      </w:r>
    </w:p>
    <w:tbl>
      <w:tblPr>
        <w:tblStyle w:val="TableGrid"/>
        <w:tblW w:w="0" w:type="auto"/>
        <w:tblLook w:val="04A0" w:firstRow="1" w:lastRow="0" w:firstColumn="1" w:lastColumn="0" w:noHBand="0" w:noVBand="1"/>
      </w:tblPr>
      <w:tblGrid>
        <w:gridCol w:w="3866"/>
        <w:gridCol w:w="5150"/>
      </w:tblGrid>
      <w:tr w:rsidR="008D210E" w:rsidRPr="008B693C" w14:paraId="72DB9219" w14:textId="77777777" w:rsidTr="008D210E">
        <w:tc>
          <w:tcPr>
            <w:tcW w:w="3866" w:type="dxa"/>
          </w:tcPr>
          <w:p w14:paraId="28DF95E1" w14:textId="77777777" w:rsidR="008D210E" w:rsidRPr="008B693C" w:rsidRDefault="008D210E" w:rsidP="00D42F51">
            <w:pPr>
              <w:rPr>
                <w:rFonts w:ascii="Calibri" w:hAnsi="Calibri"/>
                <w:b/>
              </w:rPr>
            </w:pPr>
            <w:r w:rsidRPr="008B693C">
              <w:rPr>
                <w:rFonts w:ascii="Calibri" w:hAnsi="Calibri"/>
                <w:b/>
              </w:rPr>
              <w:t>Students Only</w:t>
            </w:r>
          </w:p>
        </w:tc>
        <w:tc>
          <w:tcPr>
            <w:tcW w:w="5150" w:type="dxa"/>
          </w:tcPr>
          <w:p w14:paraId="701F10FC" w14:textId="7E80A8FB" w:rsidR="008D210E" w:rsidRPr="008B693C" w:rsidRDefault="008D210E" w:rsidP="00D42F51">
            <w:pPr>
              <w:rPr>
                <w:rFonts w:ascii="Calibri" w:hAnsi="Calibri"/>
                <w:b/>
              </w:rPr>
            </w:pPr>
          </w:p>
        </w:tc>
      </w:tr>
      <w:tr w:rsidR="00EE5F15" w:rsidRPr="008B693C" w14:paraId="0CDF83BB" w14:textId="77777777" w:rsidTr="0077006C">
        <w:tc>
          <w:tcPr>
            <w:tcW w:w="3866" w:type="dxa"/>
          </w:tcPr>
          <w:p w14:paraId="6C80C157" w14:textId="68658777" w:rsidR="00EE5F15" w:rsidRPr="008B693C" w:rsidRDefault="00EE5F15" w:rsidP="00EE5F15">
            <w:pPr>
              <w:rPr>
                <w:rFonts w:ascii="Calibri" w:hAnsi="Calibri"/>
              </w:rPr>
            </w:pPr>
            <w:r>
              <w:rPr>
                <w:rFonts w:asciiTheme="majorHAnsi" w:hAnsiTheme="majorHAnsi"/>
              </w:rPr>
              <w:t>Level of Study (Undergraduate (UG); Taught Postgraduate (TPG); Research Postgraduate (RPG)</w:t>
            </w:r>
          </w:p>
        </w:tc>
        <w:tc>
          <w:tcPr>
            <w:tcW w:w="5150" w:type="dxa"/>
          </w:tcPr>
          <w:p w14:paraId="228614FA" w14:textId="4F507F34" w:rsidR="00EE5F15" w:rsidRPr="008B693C" w:rsidRDefault="00EE5F15" w:rsidP="00EE5F15">
            <w:pPr>
              <w:rPr>
                <w:rFonts w:ascii="Calibri" w:hAnsi="Calibri"/>
              </w:rPr>
            </w:pPr>
            <w:r w:rsidRPr="00BA4ED6">
              <w:rPr>
                <w:rFonts w:ascii="Century Gothic" w:hAnsi="Century Gothic"/>
                <w:sz w:val="18"/>
                <w:szCs w:val="18"/>
              </w:rPr>
              <w:t>Taught Postgraduate</w:t>
            </w:r>
          </w:p>
        </w:tc>
      </w:tr>
      <w:tr w:rsidR="00EE5F15" w:rsidRPr="008B693C" w14:paraId="4C9B5D26" w14:textId="77777777" w:rsidTr="0077006C">
        <w:tc>
          <w:tcPr>
            <w:tcW w:w="3866" w:type="dxa"/>
          </w:tcPr>
          <w:p w14:paraId="75CD464B" w14:textId="42EB6ABF" w:rsidR="00EE5F15" w:rsidRPr="008B693C" w:rsidRDefault="00EE5F15" w:rsidP="00EE5F15">
            <w:pPr>
              <w:rPr>
                <w:rFonts w:ascii="Calibri" w:hAnsi="Calibri"/>
              </w:rPr>
            </w:pPr>
            <w:r w:rsidRPr="00CD6736">
              <w:rPr>
                <w:rFonts w:asciiTheme="majorHAnsi" w:hAnsiTheme="majorHAnsi"/>
              </w:rPr>
              <w:t xml:space="preserve">Name of </w:t>
            </w:r>
            <w:r>
              <w:rPr>
                <w:rFonts w:asciiTheme="majorHAnsi" w:hAnsiTheme="majorHAnsi"/>
              </w:rPr>
              <w:t xml:space="preserve">University of Dundee </w:t>
            </w:r>
            <w:r w:rsidRPr="00CD6736">
              <w:rPr>
                <w:rFonts w:asciiTheme="majorHAnsi" w:hAnsiTheme="majorHAnsi"/>
              </w:rPr>
              <w:t>Supervisor</w:t>
            </w:r>
          </w:p>
        </w:tc>
        <w:tc>
          <w:tcPr>
            <w:tcW w:w="5150" w:type="dxa"/>
          </w:tcPr>
          <w:p w14:paraId="5F0E8F46" w14:textId="4CB215E0" w:rsidR="00EE5F15" w:rsidRPr="008B693C" w:rsidRDefault="00EE5F15" w:rsidP="00EE5F15">
            <w:pPr>
              <w:tabs>
                <w:tab w:val="left" w:pos="437"/>
              </w:tabs>
              <w:rPr>
                <w:rFonts w:ascii="Calibri" w:hAnsi="Calibri"/>
              </w:rPr>
            </w:pPr>
            <w:r w:rsidRPr="00BA4ED6">
              <w:rPr>
                <w:rFonts w:ascii="Century Gothic" w:hAnsi="Century Gothic"/>
                <w:sz w:val="18"/>
                <w:szCs w:val="18"/>
              </w:rPr>
              <w:t>Oluwafemi Samuel</w:t>
            </w:r>
          </w:p>
        </w:tc>
      </w:tr>
    </w:tbl>
    <w:p w14:paraId="132CCE21" w14:textId="4384C8F5" w:rsidR="0077006C" w:rsidRDefault="0077006C" w:rsidP="00AD14E6">
      <w:pPr>
        <w:spacing w:after="0"/>
        <w:rPr>
          <w:rFonts w:asciiTheme="majorHAnsi" w:hAnsiTheme="majorHAnsi"/>
          <w:b/>
        </w:rPr>
      </w:pPr>
      <w:r w:rsidRPr="00DF2BAF">
        <w:rPr>
          <w:rFonts w:asciiTheme="majorHAnsi" w:hAnsiTheme="majorHAnsi"/>
          <w:b/>
        </w:rPr>
        <w:t>Note: Students must copy their supervisor when submitting the application for review.</w:t>
      </w:r>
    </w:p>
    <w:p w14:paraId="4BC5257C" w14:textId="77777777" w:rsidR="00AD14E6" w:rsidRPr="0077006C" w:rsidRDefault="00AD14E6" w:rsidP="00AB7558">
      <w:pPr>
        <w:rPr>
          <w:rFonts w:asciiTheme="majorHAnsi" w:hAnsiTheme="majorHAnsi"/>
          <w:b/>
        </w:rPr>
      </w:pPr>
    </w:p>
    <w:p w14:paraId="59398A1E" w14:textId="77777777" w:rsidR="00AB7558" w:rsidRPr="008B693C" w:rsidRDefault="00AB7558" w:rsidP="00AB7558">
      <w:pPr>
        <w:rPr>
          <w:rFonts w:ascii="Calibri" w:hAnsi="Calibri"/>
        </w:rPr>
      </w:pPr>
      <w:r w:rsidRPr="008B693C">
        <w:rPr>
          <w:rFonts w:ascii="Calibri" w:hAnsi="Calibri"/>
          <w:b/>
          <w:sz w:val="28"/>
          <w:szCs w:val="28"/>
        </w:rPr>
        <w:t>1. Project Information</w:t>
      </w:r>
    </w:p>
    <w:tbl>
      <w:tblPr>
        <w:tblStyle w:val="TableGrid"/>
        <w:tblW w:w="0" w:type="auto"/>
        <w:tblLook w:val="04A0" w:firstRow="1" w:lastRow="0" w:firstColumn="1" w:lastColumn="0" w:noHBand="0" w:noVBand="1"/>
      </w:tblPr>
      <w:tblGrid>
        <w:gridCol w:w="9016"/>
      </w:tblGrid>
      <w:tr w:rsidR="00AB7558" w:rsidRPr="008B693C" w14:paraId="19D5014D" w14:textId="77777777" w:rsidTr="00D42F51">
        <w:tc>
          <w:tcPr>
            <w:tcW w:w="9242" w:type="dxa"/>
          </w:tcPr>
          <w:p w14:paraId="16B10950" w14:textId="31CD1A91" w:rsidR="00816758" w:rsidRDefault="00642608" w:rsidP="00D42F51">
            <w:pPr>
              <w:rPr>
                <w:rFonts w:ascii="Calibri" w:hAnsi="Calibri"/>
              </w:rPr>
            </w:pPr>
            <w:r>
              <w:rPr>
                <w:rFonts w:ascii="Calibri" w:hAnsi="Calibri"/>
              </w:rPr>
              <w:t xml:space="preserve">1a. </w:t>
            </w:r>
            <w:r w:rsidR="00AB7558" w:rsidRPr="008B693C">
              <w:rPr>
                <w:rFonts w:ascii="Calibri" w:hAnsi="Calibri"/>
              </w:rPr>
              <w:t>Please provide</w:t>
            </w:r>
            <w:r>
              <w:rPr>
                <w:rFonts w:asciiTheme="majorHAnsi" w:hAnsiTheme="majorHAnsi"/>
              </w:rPr>
              <w:t>, with reference to the relevant literature,</w:t>
            </w:r>
            <w:r w:rsidRPr="00CD6736">
              <w:rPr>
                <w:rFonts w:asciiTheme="majorHAnsi" w:hAnsiTheme="majorHAnsi"/>
              </w:rPr>
              <w:t xml:space="preserve"> </w:t>
            </w:r>
            <w:r w:rsidR="00AB7558" w:rsidRPr="008B693C">
              <w:rPr>
                <w:rFonts w:ascii="Calibri" w:hAnsi="Calibri"/>
              </w:rPr>
              <w:t>an overview o</w:t>
            </w:r>
            <w:r>
              <w:rPr>
                <w:rFonts w:ascii="Calibri" w:hAnsi="Calibri"/>
              </w:rPr>
              <w:t>f</w:t>
            </w:r>
            <w:r w:rsidR="00AB7558" w:rsidRPr="008B693C">
              <w:rPr>
                <w:rFonts w:ascii="Calibri" w:hAnsi="Calibri"/>
              </w:rPr>
              <w:t xml:space="preserve"> the research project providing a </w:t>
            </w:r>
            <w:r w:rsidR="00AB7558" w:rsidRPr="008B693C">
              <w:rPr>
                <w:rFonts w:ascii="Calibri" w:hAnsi="Calibri"/>
                <w:u w:val="single"/>
              </w:rPr>
              <w:t>short</w:t>
            </w:r>
            <w:r w:rsidR="00AB7558" w:rsidRPr="008B693C">
              <w:rPr>
                <w:rFonts w:ascii="Calibri" w:hAnsi="Calibri"/>
              </w:rPr>
              <w:t xml:space="preserve"> explanation </w:t>
            </w:r>
            <w:r w:rsidR="00F2753B">
              <w:rPr>
                <w:rFonts w:asciiTheme="majorHAnsi" w:hAnsiTheme="majorHAnsi"/>
              </w:rPr>
              <w:t xml:space="preserve">maximum 400 words) </w:t>
            </w:r>
            <w:r w:rsidR="00AB7558" w:rsidRPr="008B693C">
              <w:rPr>
                <w:rFonts w:ascii="Calibri" w:hAnsi="Calibri"/>
              </w:rPr>
              <w:t xml:space="preserve">of the </w:t>
            </w:r>
            <w:r w:rsidR="00F2753B">
              <w:rPr>
                <w:rFonts w:ascii="Calibri" w:hAnsi="Calibri"/>
              </w:rPr>
              <w:t xml:space="preserve">research questions </w:t>
            </w:r>
            <w:r w:rsidR="00AB7558" w:rsidRPr="008B693C">
              <w:rPr>
                <w:rFonts w:ascii="Calibri" w:hAnsi="Calibri"/>
              </w:rPr>
              <w:t xml:space="preserve">the project will address and why </w:t>
            </w:r>
            <w:r w:rsidR="00F2753B">
              <w:rPr>
                <w:rFonts w:ascii="Calibri" w:hAnsi="Calibri"/>
              </w:rPr>
              <w:t>the study is justified</w:t>
            </w:r>
            <w:r w:rsidR="00AB7558" w:rsidRPr="008B693C">
              <w:rPr>
                <w:rFonts w:ascii="Calibri" w:hAnsi="Calibri"/>
              </w:rPr>
              <w:t xml:space="preserve">. </w:t>
            </w:r>
          </w:p>
          <w:p w14:paraId="009C98E7" w14:textId="77777777" w:rsidR="00FE360A" w:rsidRPr="008B693C" w:rsidRDefault="00FE360A" w:rsidP="00D42F51">
            <w:pPr>
              <w:rPr>
                <w:rFonts w:ascii="Calibri" w:hAnsi="Calibri"/>
              </w:rPr>
            </w:pPr>
          </w:p>
          <w:p w14:paraId="39E73BFB" w14:textId="45012EA2" w:rsidR="003970D5" w:rsidRDefault="00816758" w:rsidP="003970D5">
            <w:pPr>
              <w:jc w:val="both"/>
              <w:rPr>
                <w:ins w:id="0" w:author="Dhanashree Nangre (Student)" w:date="2024-03-10T23:44:00Z"/>
                <w:rFonts w:asciiTheme="majorHAnsi" w:hAnsiTheme="majorHAnsi" w:cstheme="majorHAnsi"/>
                <w:color w:val="000000" w:themeColor="text1"/>
              </w:rPr>
            </w:pPr>
            <w:r w:rsidRPr="00816758">
              <w:rPr>
                <w:rFonts w:asciiTheme="majorHAnsi" w:hAnsiTheme="majorHAnsi" w:cstheme="majorHAnsi"/>
                <w:color w:val="000000" w:themeColor="text1"/>
              </w:rPr>
              <w:t xml:space="preserve">Assessing the quality of fingerprint images obtained by different sensors, such as optical, capacitive, solid-state, and light-emitting sensors, is a key component of fingerprint recognition research. This evaluation is important since it establishes how well recognition algorithms match fingerprint samples. Maintaining high-quality photos is crucial to preventing expensive operational setting mismatches. Researchers undertake comparison analyses in order to improve the accuracy and </w:t>
            </w:r>
            <w:r w:rsidRPr="00816758">
              <w:rPr>
                <w:rFonts w:asciiTheme="majorHAnsi" w:hAnsiTheme="majorHAnsi" w:cstheme="majorHAnsi"/>
                <w:color w:val="000000" w:themeColor="text1"/>
              </w:rPr>
              <w:lastRenderedPageBreak/>
              <w:t>reliability of quality evaluation tools across various sensor types. The objective of this project is to use existing datasets</w:t>
            </w:r>
            <w:r>
              <w:rPr>
                <w:rFonts w:asciiTheme="majorHAnsi" w:hAnsiTheme="majorHAnsi" w:cstheme="majorHAnsi"/>
                <w:color w:val="000000" w:themeColor="text1"/>
              </w:rPr>
              <w:t xml:space="preserve"> to</w:t>
            </w:r>
            <w:r w:rsidRPr="00816758">
              <w:rPr>
                <w:rFonts w:asciiTheme="majorHAnsi" w:hAnsiTheme="majorHAnsi" w:cstheme="majorHAnsi"/>
                <w:color w:val="000000" w:themeColor="text1"/>
              </w:rPr>
              <w:t xml:space="preserve"> compare the quality of fingerprint photos taken by a light emitting sensor (LES) and an optical sensor. The fingerprint quality will be calculated using the NFIQ assessment tool.</w:t>
            </w:r>
            <w:r w:rsidR="00502164">
              <w:rPr>
                <w:rFonts w:ascii="Calibri" w:hAnsi="Calibri" w:cs="Calibri"/>
                <w:color w:val="FF0000"/>
                <w:lang w:val="en-US"/>
              </w:rPr>
              <w:t xml:space="preserve"> </w:t>
            </w:r>
            <w:r w:rsidR="00502164" w:rsidRPr="00502164">
              <w:rPr>
                <w:rStyle w:val="normaltextrun"/>
                <w:rFonts w:ascii="Calibri" w:hAnsi="Calibri" w:cs="Calibri"/>
                <w:color w:val="000000" w:themeColor="text1"/>
                <w:highlight w:val="yellow"/>
                <w:lang w:val="en-US"/>
              </w:rPr>
              <w:t xml:space="preserve">NFIQ is a widely used fingerprint image quality assessment tool </w:t>
            </w:r>
            <w:r w:rsidR="00DA7C42">
              <w:rPr>
                <w:rStyle w:val="normaltextrun"/>
                <w:rFonts w:ascii="Calibri" w:hAnsi="Calibri" w:cs="Calibri"/>
                <w:color w:val="000000" w:themeColor="text1"/>
                <w:highlight w:val="yellow"/>
                <w:lang w:val="en-US"/>
              </w:rPr>
              <w:t xml:space="preserve">developed </w:t>
            </w:r>
            <w:r w:rsidR="00502164" w:rsidRPr="00502164">
              <w:rPr>
                <w:rStyle w:val="normaltextrun"/>
                <w:rFonts w:ascii="Calibri" w:hAnsi="Calibri" w:cs="Calibri"/>
                <w:color w:val="000000" w:themeColor="text1"/>
                <w:highlight w:val="yellow"/>
                <w:lang w:val="en-US"/>
              </w:rPr>
              <w:t>by the National Institute of Standards and Technology (NIST) and has been a benchmark for assessing the performance of fingerprint image quality tools.</w:t>
            </w:r>
            <w:r w:rsidRPr="00502164">
              <w:rPr>
                <w:rFonts w:asciiTheme="majorHAnsi" w:hAnsiTheme="majorHAnsi" w:cstheme="majorHAnsi"/>
                <w:color w:val="000000" w:themeColor="text1"/>
              </w:rPr>
              <w:t xml:space="preserve"> </w:t>
            </w:r>
            <w:r>
              <w:rPr>
                <w:rFonts w:asciiTheme="majorHAnsi" w:hAnsiTheme="majorHAnsi" w:cstheme="majorHAnsi"/>
                <w:color w:val="000000" w:themeColor="text1"/>
              </w:rPr>
              <w:t>This research should answer following research questions</w:t>
            </w:r>
            <w:r w:rsidR="00C5791D">
              <w:rPr>
                <w:rFonts w:asciiTheme="majorHAnsi" w:hAnsiTheme="majorHAnsi" w:cstheme="majorHAnsi"/>
                <w:color w:val="000000" w:themeColor="text1"/>
              </w:rPr>
              <w:t xml:space="preserve"> which should help understand how to compare and analyse fingerprints quality and enhance </w:t>
            </w:r>
            <w:r w:rsidR="00657E6B">
              <w:rPr>
                <w:rFonts w:asciiTheme="majorHAnsi" w:hAnsiTheme="majorHAnsi" w:cstheme="majorHAnsi"/>
                <w:color w:val="000000" w:themeColor="text1"/>
              </w:rPr>
              <w:t>fingerprint images</w:t>
            </w:r>
            <w:r w:rsidR="00C5791D">
              <w:rPr>
                <w:rFonts w:asciiTheme="majorHAnsi" w:hAnsiTheme="majorHAnsi" w:cstheme="majorHAnsi"/>
                <w:color w:val="000000" w:themeColor="text1"/>
              </w:rPr>
              <w:t>.</w:t>
            </w:r>
          </w:p>
          <w:p w14:paraId="0AE93B3D" w14:textId="7B76ED03" w:rsidR="009C0E12" w:rsidRPr="00113BE5" w:rsidRDefault="003970D5" w:rsidP="009C0E12">
            <w:pPr>
              <w:pStyle w:val="ListParagraph"/>
              <w:numPr>
                <w:ilvl w:val="0"/>
                <w:numId w:val="21"/>
              </w:numPr>
              <w:rPr>
                <w:rStyle w:val="Emphasis"/>
                <w:rFonts w:ascii="Arial" w:hAnsi="Arial" w:cs="Arial"/>
                <w:i w:val="0"/>
                <w:iCs w:val="0"/>
                <w:color w:val="000000" w:themeColor="text1"/>
                <w:highlight w:val="yellow"/>
                <w:bdr w:val="single" w:sz="2" w:space="0" w:color="E3E3E3" w:frame="1"/>
                <w:shd w:val="clear" w:color="auto" w:fill="FFFFFF"/>
              </w:rPr>
            </w:pPr>
            <w:r w:rsidRPr="00113BE5">
              <w:rPr>
                <w:rStyle w:val="Emphasis"/>
                <w:rFonts w:ascii="Arial" w:hAnsi="Arial" w:cs="Arial"/>
                <w:i w:val="0"/>
                <w:iCs w:val="0"/>
                <w:color w:val="000000" w:themeColor="text1"/>
                <w:highlight w:val="yellow"/>
                <w:bdr w:val="single" w:sz="2" w:space="0" w:color="E3E3E3" w:frame="1"/>
                <w:shd w:val="clear" w:color="auto" w:fill="FFFFFF"/>
              </w:rPr>
              <w:t xml:space="preserve">How does the quality of fingerprint images captured by an optical sensor </w:t>
            </w:r>
            <w:r w:rsidR="009C0E12" w:rsidRPr="00113BE5">
              <w:rPr>
                <w:rStyle w:val="Emphasis"/>
                <w:rFonts w:ascii="Arial" w:hAnsi="Arial" w:cs="Arial"/>
                <w:i w:val="0"/>
                <w:iCs w:val="0"/>
                <w:color w:val="000000" w:themeColor="text1"/>
                <w:highlight w:val="yellow"/>
                <w:bdr w:val="single" w:sz="2" w:space="0" w:color="E3E3E3" w:frame="1"/>
                <w:shd w:val="clear" w:color="auto" w:fill="FFFFFF"/>
              </w:rPr>
              <w:t>compared</w:t>
            </w:r>
            <w:r w:rsidRPr="00113BE5">
              <w:rPr>
                <w:rStyle w:val="Emphasis"/>
                <w:rFonts w:ascii="Arial" w:hAnsi="Arial" w:cs="Arial"/>
                <w:i w:val="0"/>
                <w:iCs w:val="0"/>
                <w:color w:val="000000" w:themeColor="text1"/>
                <w:highlight w:val="yellow"/>
                <w:bdr w:val="single" w:sz="2" w:space="0" w:color="E3E3E3" w:frame="1"/>
                <w:shd w:val="clear" w:color="auto" w:fill="FFFFFF"/>
              </w:rPr>
              <w:t xml:space="preserve"> to those captured by a light-emitting sensor (LES)?</w:t>
            </w:r>
          </w:p>
          <w:p w14:paraId="63815261" w14:textId="77777777" w:rsidR="009C0E12" w:rsidRPr="00113BE5" w:rsidRDefault="003970D5" w:rsidP="009C0E12">
            <w:pPr>
              <w:pStyle w:val="ListParagraph"/>
              <w:numPr>
                <w:ilvl w:val="0"/>
                <w:numId w:val="21"/>
              </w:numPr>
              <w:rPr>
                <w:rStyle w:val="Emphasis"/>
                <w:rFonts w:ascii="Arial" w:hAnsi="Arial" w:cs="Arial"/>
                <w:i w:val="0"/>
                <w:iCs w:val="0"/>
                <w:color w:val="000000" w:themeColor="text1"/>
                <w:highlight w:val="yellow"/>
                <w:bdr w:val="single" w:sz="2" w:space="0" w:color="E3E3E3" w:frame="1"/>
                <w:shd w:val="clear" w:color="auto" w:fill="FFFFFF"/>
              </w:rPr>
            </w:pPr>
            <w:r w:rsidRPr="00113BE5">
              <w:rPr>
                <w:rStyle w:val="Emphasis"/>
                <w:rFonts w:ascii="Arial" w:hAnsi="Arial" w:cs="Arial"/>
                <w:i w:val="0"/>
                <w:iCs w:val="0"/>
                <w:color w:val="000000" w:themeColor="text1"/>
                <w:highlight w:val="yellow"/>
                <w:bdr w:val="single" w:sz="2" w:space="0" w:color="E3E3E3" w:frame="1"/>
                <w:shd w:val="clear" w:color="auto" w:fill="FFFFFF"/>
              </w:rPr>
              <w:t>How do common metadata elements influence the quality assessment results for both optical and light-emitting sensors</w:t>
            </w:r>
            <w:r w:rsidR="009C0E12" w:rsidRPr="00113BE5">
              <w:rPr>
                <w:rStyle w:val="Emphasis"/>
                <w:rFonts w:ascii="Arial" w:hAnsi="Arial" w:cs="Arial"/>
                <w:i w:val="0"/>
                <w:iCs w:val="0"/>
                <w:color w:val="000000" w:themeColor="text1"/>
                <w:highlight w:val="yellow"/>
                <w:bdr w:val="single" w:sz="2" w:space="0" w:color="E3E3E3" w:frame="1"/>
                <w:shd w:val="clear" w:color="auto" w:fill="FFFFFF"/>
              </w:rPr>
              <w:t>?</w:t>
            </w:r>
          </w:p>
          <w:p w14:paraId="76A78FB1" w14:textId="77DBE4B5" w:rsidR="009C0E12" w:rsidRPr="00113BE5" w:rsidRDefault="003970D5" w:rsidP="009C0E12">
            <w:pPr>
              <w:pStyle w:val="ListParagraph"/>
              <w:numPr>
                <w:ilvl w:val="0"/>
                <w:numId w:val="21"/>
              </w:numPr>
              <w:rPr>
                <w:rStyle w:val="Emphasis"/>
                <w:rFonts w:ascii="Arial" w:hAnsi="Arial" w:cs="Arial"/>
                <w:i w:val="0"/>
                <w:iCs w:val="0"/>
                <w:color w:val="000000" w:themeColor="text1"/>
                <w:highlight w:val="yellow"/>
                <w:bdr w:val="single" w:sz="2" w:space="0" w:color="E3E3E3" w:frame="1"/>
                <w:shd w:val="clear" w:color="auto" w:fill="FFFFFF"/>
              </w:rPr>
            </w:pPr>
            <w:r w:rsidRPr="00113BE5">
              <w:rPr>
                <w:rStyle w:val="Emphasis"/>
                <w:rFonts w:ascii="Arial" w:hAnsi="Arial" w:cs="Arial"/>
                <w:i w:val="0"/>
                <w:iCs w:val="0"/>
                <w:color w:val="000000" w:themeColor="text1"/>
                <w:highlight w:val="yellow"/>
                <w:bdr w:val="single" w:sz="2" w:space="0" w:color="E3E3E3" w:frame="1"/>
                <w:shd w:val="clear" w:color="auto" w:fill="FFFFFF"/>
              </w:rPr>
              <w:t xml:space="preserve">Can an optimal set of metadata parameters be identified that enhances the accuracy of quality assessments for both optical and light-emitting </w:t>
            </w:r>
            <w:r w:rsidR="00113BE5" w:rsidRPr="00113BE5">
              <w:rPr>
                <w:rStyle w:val="Emphasis"/>
                <w:rFonts w:ascii="Arial" w:hAnsi="Arial" w:cs="Arial"/>
                <w:i w:val="0"/>
                <w:iCs w:val="0"/>
                <w:color w:val="000000" w:themeColor="text1"/>
                <w:highlight w:val="yellow"/>
                <w:bdr w:val="single" w:sz="2" w:space="0" w:color="E3E3E3" w:frame="1"/>
                <w:shd w:val="clear" w:color="auto" w:fill="FFFFFF"/>
              </w:rPr>
              <w:t>sensor?</w:t>
            </w:r>
          </w:p>
          <w:p w14:paraId="76956975" w14:textId="77777777" w:rsidR="00895F09" w:rsidRDefault="003970D5" w:rsidP="00895F09">
            <w:pPr>
              <w:pStyle w:val="ListParagraph"/>
              <w:numPr>
                <w:ilvl w:val="0"/>
                <w:numId w:val="21"/>
              </w:numPr>
              <w:rPr>
                <w:rStyle w:val="Emphasis"/>
                <w:rFonts w:ascii="Arial" w:hAnsi="Arial" w:cs="Arial"/>
                <w:i w:val="0"/>
                <w:iCs w:val="0"/>
                <w:color w:val="000000" w:themeColor="text1"/>
                <w:highlight w:val="yellow"/>
                <w:bdr w:val="single" w:sz="2" w:space="0" w:color="E3E3E3" w:frame="1"/>
                <w:shd w:val="clear" w:color="auto" w:fill="FFFFFF"/>
              </w:rPr>
            </w:pPr>
            <w:r w:rsidRPr="00113BE5">
              <w:rPr>
                <w:rStyle w:val="Emphasis"/>
                <w:rFonts w:ascii="Arial" w:hAnsi="Arial" w:cs="Arial"/>
                <w:i w:val="0"/>
                <w:iCs w:val="0"/>
                <w:color w:val="000000" w:themeColor="text1"/>
                <w:highlight w:val="yellow"/>
                <w:bdr w:val="single" w:sz="2" w:space="0" w:color="E3E3E3" w:frame="1"/>
                <w:shd w:val="clear" w:color="auto" w:fill="FFFFFF"/>
              </w:rPr>
              <w:t xml:space="preserve">What are the challenges associated with the image resolution and format constraints imposed by the NFIQ assessment </w:t>
            </w:r>
            <w:r w:rsidR="00113BE5" w:rsidRPr="00113BE5">
              <w:rPr>
                <w:rStyle w:val="Emphasis"/>
                <w:rFonts w:ascii="Arial" w:hAnsi="Arial" w:cs="Arial"/>
                <w:i w:val="0"/>
                <w:iCs w:val="0"/>
                <w:color w:val="000000" w:themeColor="text1"/>
                <w:highlight w:val="yellow"/>
                <w:bdr w:val="single" w:sz="2" w:space="0" w:color="E3E3E3" w:frame="1"/>
                <w:shd w:val="clear" w:color="auto" w:fill="FFFFFF"/>
              </w:rPr>
              <w:t>too?</w:t>
            </w:r>
          </w:p>
          <w:p w14:paraId="1EFB2CE9" w14:textId="0073D3EA" w:rsidR="003970D5" w:rsidRPr="00895F09" w:rsidRDefault="003970D5" w:rsidP="00895F09">
            <w:pPr>
              <w:pStyle w:val="ListParagraph"/>
              <w:numPr>
                <w:ilvl w:val="0"/>
                <w:numId w:val="21"/>
              </w:numPr>
              <w:rPr>
                <w:rFonts w:ascii="Arial" w:hAnsi="Arial" w:cs="Arial"/>
                <w:color w:val="000000" w:themeColor="text1"/>
                <w:highlight w:val="yellow"/>
                <w:bdr w:val="single" w:sz="2" w:space="0" w:color="E3E3E3" w:frame="1"/>
                <w:shd w:val="clear" w:color="auto" w:fill="FFFFFF"/>
              </w:rPr>
            </w:pPr>
            <w:r w:rsidRPr="00895F09">
              <w:rPr>
                <w:rStyle w:val="Emphasis"/>
                <w:rFonts w:ascii="Arial" w:hAnsi="Arial" w:cs="Arial"/>
                <w:i w:val="0"/>
                <w:iCs w:val="0"/>
                <w:color w:val="000000" w:themeColor="text1"/>
                <w:highlight w:val="yellow"/>
                <w:bdr w:val="single" w:sz="2" w:space="0" w:color="E3E3E3" w:frame="1"/>
                <w:shd w:val="clear" w:color="auto" w:fill="FFFFFF"/>
              </w:rPr>
              <w:t>What practical workarounds can be devised to address potential constraints related to image resolution and format imposed by the NFIQ assessment tool</w:t>
            </w:r>
            <w:r w:rsidRPr="00895F09">
              <w:rPr>
                <w:rStyle w:val="Emphasis"/>
                <w:rFonts w:ascii="Arial" w:hAnsi="Arial" w:cs="Arial"/>
                <w:i w:val="0"/>
                <w:iCs w:val="0"/>
                <w:color w:val="000000" w:themeColor="text1"/>
                <w:highlight w:val="yellow"/>
                <w:bdr w:val="single" w:sz="2" w:space="0" w:color="E3E3E3" w:frame="1"/>
                <w:shd w:val="clear" w:color="auto" w:fill="FFFFFF"/>
              </w:rPr>
              <w:t>?</w:t>
            </w:r>
          </w:p>
          <w:p w14:paraId="5D5ECD1D" w14:textId="4410D482" w:rsidR="00DF78C0" w:rsidRDefault="00DF78C0" w:rsidP="00113BE5">
            <w:pPr>
              <w:pStyle w:val="ListParagraph"/>
              <w:rPr>
                <w:rFonts w:ascii="Calibri" w:hAnsi="Calibri"/>
                <w:u w:val="single"/>
              </w:rPr>
            </w:pPr>
            <w:r w:rsidRPr="00DF78C0">
              <w:rPr>
                <w:rFonts w:ascii="Calibri" w:hAnsi="Calibri"/>
                <w:u w:val="single"/>
              </w:rPr>
              <w:t>References</w:t>
            </w:r>
          </w:p>
          <w:p w14:paraId="11033FEF" w14:textId="611BEC8C" w:rsidR="00DF78C0" w:rsidRPr="00C5791D" w:rsidRDefault="00DF78C0" w:rsidP="00DF78C0">
            <w:pPr>
              <w:pStyle w:val="ListParagraph"/>
              <w:numPr>
                <w:ilvl w:val="0"/>
                <w:numId w:val="1"/>
              </w:numPr>
              <w:rPr>
                <w:rFonts w:ascii="Calibri" w:hAnsi="Calibri"/>
                <w:color w:val="000000" w:themeColor="text1"/>
                <w:u w:val="single"/>
              </w:rPr>
            </w:pPr>
            <w:r w:rsidRPr="00C5791D">
              <w:rPr>
                <w:rFonts w:ascii="Arial" w:hAnsi="Arial" w:cs="Arial"/>
                <w:color w:val="000000" w:themeColor="text1"/>
                <w:sz w:val="20"/>
                <w:szCs w:val="20"/>
                <w:shd w:val="clear" w:color="auto" w:fill="FFFFFF"/>
              </w:rPr>
              <w:t>F. Alonso-Fernandez, J. Fierrez and J. Ortega-Garcia, "Quality Measures in Biometric Systems," in </w:t>
            </w:r>
            <w:r w:rsidRPr="00C5791D">
              <w:rPr>
                <w:rStyle w:val="Emphasis"/>
                <w:rFonts w:ascii="Arial" w:hAnsi="Arial" w:cs="Arial"/>
                <w:color w:val="000000" w:themeColor="text1"/>
                <w:sz w:val="20"/>
                <w:szCs w:val="20"/>
                <w:shd w:val="clear" w:color="auto" w:fill="FFFFFF"/>
              </w:rPr>
              <w:t>IEEE Security &amp; Privacy</w:t>
            </w:r>
            <w:r w:rsidRPr="00C5791D">
              <w:rPr>
                <w:rFonts w:ascii="Arial" w:hAnsi="Arial" w:cs="Arial"/>
                <w:color w:val="000000" w:themeColor="text1"/>
                <w:sz w:val="20"/>
                <w:szCs w:val="20"/>
                <w:shd w:val="clear" w:color="auto" w:fill="FFFFFF"/>
              </w:rPr>
              <w:t xml:space="preserve">, vol. 10, no. 6, pp. 52-62, Nov.-Dec. 2012, </w:t>
            </w:r>
            <w:proofErr w:type="spellStart"/>
            <w:r w:rsidRPr="00C5791D">
              <w:rPr>
                <w:rFonts w:ascii="Arial" w:hAnsi="Arial" w:cs="Arial"/>
                <w:color w:val="000000" w:themeColor="text1"/>
                <w:sz w:val="20"/>
                <w:szCs w:val="20"/>
                <w:shd w:val="clear" w:color="auto" w:fill="FFFFFF"/>
              </w:rPr>
              <w:t>doi</w:t>
            </w:r>
            <w:proofErr w:type="spellEnd"/>
            <w:r w:rsidRPr="00C5791D">
              <w:rPr>
                <w:rFonts w:ascii="Arial" w:hAnsi="Arial" w:cs="Arial"/>
                <w:color w:val="000000" w:themeColor="text1"/>
                <w:sz w:val="20"/>
                <w:szCs w:val="20"/>
                <w:shd w:val="clear" w:color="auto" w:fill="FFFFFF"/>
              </w:rPr>
              <w:t>: 10.1109/MSP.2011.178.</w:t>
            </w:r>
          </w:p>
          <w:p w14:paraId="551E3B2E" w14:textId="2DF98DCC" w:rsidR="00DF78C0" w:rsidRPr="00502164" w:rsidRDefault="00DF78C0" w:rsidP="00DF78C0">
            <w:pPr>
              <w:pStyle w:val="ListParagraph"/>
              <w:numPr>
                <w:ilvl w:val="0"/>
                <w:numId w:val="1"/>
              </w:numPr>
              <w:rPr>
                <w:rFonts w:ascii="Calibri" w:hAnsi="Calibri"/>
                <w:color w:val="000000" w:themeColor="text1"/>
                <w:u w:val="single"/>
              </w:rPr>
            </w:pPr>
            <w:r w:rsidRPr="00C5791D">
              <w:rPr>
                <w:rFonts w:ascii="Arial" w:hAnsi="Arial" w:cs="Arial"/>
                <w:color w:val="000000" w:themeColor="text1"/>
                <w:sz w:val="20"/>
                <w:szCs w:val="20"/>
                <w:shd w:val="clear" w:color="auto" w:fill="FFFFFF"/>
              </w:rPr>
              <w:t xml:space="preserve">K. A. </w:t>
            </w:r>
            <w:proofErr w:type="spellStart"/>
            <w:r w:rsidRPr="00C5791D">
              <w:rPr>
                <w:rFonts w:ascii="Arial" w:hAnsi="Arial" w:cs="Arial"/>
                <w:color w:val="000000" w:themeColor="text1"/>
                <w:sz w:val="20"/>
                <w:szCs w:val="20"/>
                <w:shd w:val="clear" w:color="auto" w:fill="FFFFFF"/>
              </w:rPr>
              <w:t>Yusharyahya</w:t>
            </w:r>
            <w:proofErr w:type="spellEnd"/>
            <w:r w:rsidRPr="00C5791D">
              <w:rPr>
                <w:rFonts w:ascii="Arial" w:hAnsi="Arial" w:cs="Arial"/>
                <w:color w:val="000000" w:themeColor="text1"/>
                <w:sz w:val="20"/>
                <w:szCs w:val="20"/>
                <w:shd w:val="clear" w:color="auto" w:fill="FFFFFF"/>
              </w:rPr>
              <w:t xml:space="preserve">, A. S. Nugroho, J. Purnama and M. </w:t>
            </w:r>
            <w:proofErr w:type="spellStart"/>
            <w:r w:rsidRPr="00C5791D">
              <w:rPr>
                <w:rFonts w:ascii="Arial" w:hAnsi="Arial" w:cs="Arial"/>
                <w:color w:val="000000" w:themeColor="text1"/>
                <w:sz w:val="20"/>
                <w:szCs w:val="20"/>
                <w:shd w:val="clear" w:color="auto" w:fill="FFFFFF"/>
              </w:rPr>
              <w:t>Galsinium</w:t>
            </w:r>
            <w:proofErr w:type="spellEnd"/>
            <w:r w:rsidRPr="00C5791D">
              <w:rPr>
                <w:rFonts w:ascii="Arial" w:hAnsi="Arial" w:cs="Arial"/>
                <w:color w:val="000000" w:themeColor="text1"/>
                <w:sz w:val="20"/>
                <w:szCs w:val="20"/>
                <w:shd w:val="clear" w:color="auto" w:fill="FFFFFF"/>
              </w:rPr>
              <w:t>, "A comparison of fingerprint enhancement algorithms for poor quality fingerprint images," </w:t>
            </w:r>
            <w:r w:rsidRPr="00C5791D">
              <w:rPr>
                <w:rStyle w:val="Emphasis"/>
                <w:rFonts w:ascii="Arial" w:hAnsi="Arial" w:cs="Arial"/>
                <w:color w:val="000000" w:themeColor="text1"/>
                <w:sz w:val="20"/>
                <w:szCs w:val="20"/>
                <w:shd w:val="clear" w:color="auto" w:fill="FFFFFF"/>
              </w:rPr>
              <w:t>2014 International Conference of Advanced Informatics: Concept, Theory and Application (ICAICTA)</w:t>
            </w:r>
            <w:r w:rsidRPr="00C5791D">
              <w:rPr>
                <w:rFonts w:ascii="Arial" w:hAnsi="Arial" w:cs="Arial"/>
                <w:color w:val="000000" w:themeColor="text1"/>
                <w:sz w:val="20"/>
                <w:szCs w:val="20"/>
                <w:shd w:val="clear" w:color="auto" w:fill="FFFFFF"/>
              </w:rPr>
              <w:t xml:space="preserve">, Bandung, Indonesia, 2014, pp. 342-347, </w:t>
            </w:r>
            <w:proofErr w:type="spellStart"/>
            <w:r w:rsidRPr="00C5791D">
              <w:rPr>
                <w:rFonts w:ascii="Arial" w:hAnsi="Arial" w:cs="Arial"/>
                <w:color w:val="000000" w:themeColor="text1"/>
                <w:sz w:val="20"/>
                <w:szCs w:val="20"/>
                <w:shd w:val="clear" w:color="auto" w:fill="FFFFFF"/>
              </w:rPr>
              <w:t>doi</w:t>
            </w:r>
            <w:proofErr w:type="spellEnd"/>
            <w:r w:rsidRPr="00C5791D">
              <w:rPr>
                <w:rFonts w:ascii="Arial" w:hAnsi="Arial" w:cs="Arial"/>
                <w:color w:val="000000" w:themeColor="text1"/>
                <w:sz w:val="20"/>
                <w:szCs w:val="20"/>
                <w:shd w:val="clear" w:color="auto" w:fill="FFFFFF"/>
              </w:rPr>
              <w:t>: 10.1109/ICAICTA.2014.7005966.</w:t>
            </w:r>
          </w:p>
          <w:p w14:paraId="0286AFE2" w14:textId="6A1190F7" w:rsidR="00502164" w:rsidRPr="00502164" w:rsidRDefault="00502164" w:rsidP="00DF78C0">
            <w:pPr>
              <w:pStyle w:val="ListParagraph"/>
              <w:numPr>
                <w:ilvl w:val="0"/>
                <w:numId w:val="1"/>
              </w:numPr>
              <w:rPr>
                <w:rFonts w:ascii="Calibri" w:hAnsi="Calibri"/>
                <w:color w:val="000000" w:themeColor="text1"/>
                <w:highlight w:val="yellow"/>
                <w:u w:val="single"/>
              </w:rPr>
            </w:pPr>
            <w:r w:rsidRPr="00502164">
              <w:rPr>
                <w:rFonts w:ascii="Arial" w:hAnsi="Arial" w:cs="Arial"/>
                <w:color w:val="000000" w:themeColor="text1"/>
                <w:sz w:val="20"/>
                <w:szCs w:val="20"/>
                <w:highlight w:val="yellow"/>
                <w:shd w:val="clear" w:color="auto" w:fill="FFFFFF"/>
              </w:rPr>
              <w:t>NFIQ2</w:t>
            </w:r>
            <w:r w:rsidR="00DA7C42">
              <w:rPr>
                <w:rFonts w:ascii="Arial" w:hAnsi="Arial" w:cs="Arial"/>
                <w:color w:val="000000" w:themeColor="text1"/>
                <w:sz w:val="20"/>
                <w:szCs w:val="20"/>
                <w:highlight w:val="yellow"/>
                <w:shd w:val="clear" w:color="auto" w:fill="FFFFFF"/>
              </w:rPr>
              <w:t xml:space="preserve"> </w:t>
            </w:r>
            <w:r w:rsidRPr="00502164">
              <w:rPr>
                <w:rFonts w:asciiTheme="majorHAnsi" w:hAnsiTheme="majorHAnsi" w:cstheme="majorHAnsi"/>
                <w:color w:val="000000" w:themeColor="text1"/>
                <w:highlight w:val="yellow"/>
                <w:shd w:val="clear" w:color="auto" w:fill="FFFFFF"/>
              </w:rPr>
              <w:t>(</w:t>
            </w:r>
            <w:r w:rsidRPr="00502164">
              <w:rPr>
                <w:rFonts w:asciiTheme="majorHAnsi" w:hAnsiTheme="majorHAnsi" w:cstheme="majorHAnsi"/>
                <w:highlight w:val="yellow"/>
              </w:rPr>
              <w:t>National Institute of Standards and Technology (NIST)</w:t>
            </w:r>
            <w:r w:rsidRPr="00502164">
              <w:rPr>
                <w:rStyle w:val="apple-converted-space"/>
                <w:rFonts w:ascii="Segoe UI" w:hAnsi="Segoe UI" w:cs="Segoe UI"/>
                <w:color w:val="1F2328"/>
                <w:highlight w:val="yellow"/>
                <w:shd w:val="clear" w:color="auto" w:fill="FFFFFF"/>
              </w:rPr>
              <w:t> </w:t>
            </w:r>
            <w:r w:rsidRPr="00502164">
              <w:rPr>
                <w:rFonts w:ascii="Segoe UI" w:hAnsi="Segoe UI" w:cs="Segoe UI"/>
                <w:color w:val="1F2328"/>
                <w:highlight w:val="yellow"/>
                <w:shd w:val="clear" w:color="auto" w:fill="FFFFFF"/>
              </w:rPr>
              <w:t xml:space="preserve">Fingerprint Image Quality </w:t>
            </w:r>
            <w:r w:rsidRPr="00502164">
              <w:rPr>
                <w:rFonts w:asciiTheme="majorHAnsi" w:hAnsiTheme="majorHAnsi" w:cstheme="majorHAnsi"/>
                <w:color w:val="1F2328"/>
                <w:highlight w:val="yellow"/>
                <w:shd w:val="clear" w:color="auto" w:fill="FFFFFF"/>
              </w:rPr>
              <w:t>Tool</w:t>
            </w:r>
            <w:r w:rsidRPr="00502164">
              <w:rPr>
                <w:rFonts w:asciiTheme="majorHAnsi" w:hAnsiTheme="majorHAnsi" w:cstheme="majorHAnsi"/>
                <w:color w:val="000000" w:themeColor="text1"/>
                <w:highlight w:val="yellow"/>
                <w:shd w:val="clear" w:color="auto" w:fill="FFFFFF"/>
              </w:rPr>
              <w:t>), https://www.nist.gov/services-resources/software/nfiq-2</w:t>
            </w:r>
          </w:p>
          <w:p w14:paraId="2B73F043" w14:textId="5A6E0ED4" w:rsidR="00AB7558" w:rsidRPr="00816758" w:rsidRDefault="00AB7558" w:rsidP="00816758">
            <w:pPr>
              <w:ind w:left="360"/>
              <w:rPr>
                <w:rFonts w:ascii="Calibri" w:hAnsi="Calibri"/>
                <w:u w:val="single"/>
              </w:rPr>
            </w:pPr>
          </w:p>
        </w:tc>
      </w:tr>
      <w:tr w:rsidR="00AB7558" w:rsidRPr="008B693C" w14:paraId="59E59D66" w14:textId="77777777" w:rsidTr="00D42F51">
        <w:tc>
          <w:tcPr>
            <w:tcW w:w="9242" w:type="dxa"/>
          </w:tcPr>
          <w:p w14:paraId="255D4E35" w14:textId="1BF4A0D1" w:rsidR="00AB7558" w:rsidRDefault="00642608" w:rsidP="00D42F51">
            <w:pPr>
              <w:rPr>
                <w:rFonts w:ascii="Calibri" w:hAnsi="Calibri"/>
              </w:rPr>
            </w:pPr>
            <w:r>
              <w:rPr>
                <w:rFonts w:ascii="Calibri" w:hAnsi="Calibri"/>
              </w:rPr>
              <w:lastRenderedPageBreak/>
              <w:t>1b.</w:t>
            </w:r>
            <w:r w:rsidR="00994C22">
              <w:rPr>
                <w:rFonts w:ascii="Calibri" w:hAnsi="Calibri"/>
              </w:rPr>
              <w:t xml:space="preserve"> </w:t>
            </w:r>
            <w:r w:rsidR="00AB7558" w:rsidRPr="008B693C">
              <w:rPr>
                <w:rFonts w:ascii="Calibri" w:hAnsi="Calibri"/>
              </w:rPr>
              <w:t>What are the aims and objectives of the project?</w:t>
            </w:r>
          </w:p>
          <w:p w14:paraId="00021EEE" w14:textId="77777777" w:rsidR="00FE360A" w:rsidRDefault="00FE360A" w:rsidP="00D42F51">
            <w:pPr>
              <w:rPr>
                <w:rFonts w:ascii="Calibri" w:hAnsi="Calibri"/>
              </w:rPr>
            </w:pPr>
          </w:p>
          <w:p w14:paraId="5C05C833" w14:textId="18D986FA" w:rsidR="00DD257B" w:rsidRPr="00FE360A" w:rsidRDefault="00E23151" w:rsidP="00D42F51">
            <w:pPr>
              <w:rPr>
                <w:rFonts w:asciiTheme="majorHAnsi" w:hAnsiTheme="majorHAnsi" w:cstheme="majorHAnsi"/>
                <w:color w:val="000000" w:themeColor="text1"/>
              </w:rPr>
            </w:pPr>
            <w:r w:rsidRPr="00FE360A">
              <w:rPr>
                <w:rFonts w:asciiTheme="majorHAnsi" w:hAnsiTheme="majorHAnsi" w:cstheme="majorHAnsi"/>
                <w:color w:val="000000" w:themeColor="text1"/>
              </w:rPr>
              <w:t>This project aims to provide insights into fingerprint quality assessment by comparing different sensors and evaluating with NFIQ tool. Additionally, it seeks to identify the influence of metadata</w:t>
            </w:r>
            <w:r w:rsidR="00657E6B">
              <w:rPr>
                <w:rFonts w:asciiTheme="majorHAnsi" w:hAnsiTheme="majorHAnsi" w:cstheme="majorHAnsi"/>
                <w:color w:val="000000" w:themeColor="text1"/>
              </w:rPr>
              <w:t xml:space="preserve"> on fingerprint images</w:t>
            </w:r>
            <w:r w:rsidRPr="00FE360A">
              <w:rPr>
                <w:rFonts w:asciiTheme="majorHAnsi" w:hAnsiTheme="majorHAnsi" w:cstheme="majorHAnsi"/>
                <w:color w:val="000000" w:themeColor="text1"/>
              </w:rPr>
              <w:t>, address challenges with image resolution constraints, and propose practical solutions for optimizing fingerprint quality assessments.</w:t>
            </w:r>
          </w:p>
          <w:p w14:paraId="53BADA8A" w14:textId="77777777" w:rsidR="00E23151" w:rsidRPr="00FE360A" w:rsidRDefault="00E23151" w:rsidP="00E23151">
            <w:pPr>
              <w:pStyle w:val="ListParagraph"/>
              <w:numPr>
                <w:ilvl w:val="0"/>
                <w:numId w:val="4"/>
              </w:numPr>
              <w:rPr>
                <w:rFonts w:asciiTheme="majorHAnsi" w:hAnsiTheme="majorHAnsi" w:cstheme="majorHAnsi"/>
                <w:color w:val="000000" w:themeColor="text1"/>
              </w:rPr>
            </w:pPr>
            <w:r w:rsidRPr="00FE360A">
              <w:rPr>
                <w:rFonts w:asciiTheme="majorHAnsi" w:hAnsiTheme="majorHAnsi" w:cstheme="majorHAnsi"/>
                <w:color w:val="000000" w:themeColor="text1"/>
              </w:rPr>
              <w:t>Compare the quality of fingerprint images obtained from an optical sensor and a light emitting sensor (LES).</w:t>
            </w:r>
          </w:p>
          <w:p w14:paraId="35A3D1E7" w14:textId="77777777" w:rsidR="00E23151" w:rsidRPr="00FE360A" w:rsidRDefault="00E23151" w:rsidP="00E23151">
            <w:pPr>
              <w:pStyle w:val="ListParagraph"/>
              <w:numPr>
                <w:ilvl w:val="0"/>
                <w:numId w:val="4"/>
              </w:numPr>
              <w:rPr>
                <w:rFonts w:asciiTheme="majorHAnsi" w:hAnsiTheme="majorHAnsi" w:cstheme="majorHAnsi"/>
                <w:color w:val="000000" w:themeColor="text1"/>
              </w:rPr>
            </w:pPr>
            <w:r w:rsidRPr="00FE360A">
              <w:rPr>
                <w:rFonts w:asciiTheme="majorHAnsi" w:hAnsiTheme="majorHAnsi" w:cstheme="majorHAnsi"/>
                <w:color w:val="000000" w:themeColor="text1"/>
              </w:rPr>
              <w:t>Investigate the influence of common metadata elements on quality assessment results for optical and light emitting sensors.</w:t>
            </w:r>
          </w:p>
          <w:p w14:paraId="55091E8B" w14:textId="1036CC04" w:rsidR="00E23151" w:rsidRPr="00E23151" w:rsidRDefault="00E23151" w:rsidP="00E23151">
            <w:pPr>
              <w:pStyle w:val="ListParagraph"/>
              <w:numPr>
                <w:ilvl w:val="0"/>
                <w:numId w:val="4"/>
              </w:numPr>
              <w:rPr>
                <w:rFonts w:ascii="Calibri" w:hAnsi="Calibri"/>
              </w:rPr>
            </w:pPr>
            <w:r w:rsidRPr="00FE360A">
              <w:rPr>
                <w:rFonts w:asciiTheme="majorHAnsi" w:hAnsiTheme="majorHAnsi" w:cstheme="majorHAnsi"/>
                <w:color w:val="000000" w:themeColor="text1"/>
              </w:rPr>
              <w:t>Determine an optimal set of metadata parameters to enhance the accuracy of quality assessments for both sensor types.</w:t>
            </w:r>
          </w:p>
        </w:tc>
      </w:tr>
      <w:tr w:rsidR="00AB7558" w:rsidRPr="008B693C" w14:paraId="4B36CE8F" w14:textId="77777777" w:rsidTr="00D42F51">
        <w:tc>
          <w:tcPr>
            <w:tcW w:w="9242" w:type="dxa"/>
          </w:tcPr>
          <w:p w14:paraId="58D44944" w14:textId="79FA69C0" w:rsidR="00AB7558" w:rsidRDefault="00642608" w:rsidP="00D42F51">
            <w:pPr>
              <w:rPr>
                <w:rFonts w:ascii="Calibri" w:hAnsi="Calibri"/>
              </w:rPr>
            </w:pPr>
            <w:r>
              <w:rPr>
                <w:rFonts w:ascii="Calibri" w:hAnsi="Calibri"/>
              </w:rPr>
              <w:t xml:space="preserve">1c. </w:t>
            </w:r>
            <w:r w:rsidR="00AB7558" w:rsidRPr="008B693C">
              <w:rPr>
                <w:rFonts w:ascii="Calibri" w:hAnsi="Calibri"/>
              </w:rPr>
              <w:t xml:space="preserve">Please describe the design of your study and the research methods including information about any tasks or measuring instruments (validated or otherwise) that you will be using. </w:t>
            </w:r>
            <w:r w:rsidR="00AB7558" w:rsidRPr="008B693C">
              <w:rPr>
                <w:rFonts w:ascii="Calibri" w:hAnsi="Calibri"/>
                <w:i/>
              </w:rPr>
              <w:t xml:space="preserve">If you </w:t>
            </w:r>
            <w:r w:rsidR="00AB7558" w:rsidRPr="008B693C">
              <w:rPr>
                <w:rFonts w:ascii="Calibri" w:hAnsi="Calibri"/>
                <w:i/>
              </w:rPr>
              <w:lastRenderedPageBreak/>
              <w:t>are using non-validated instruments (e.g., surveys or questionnaires</w:t>
            </w:r>
            <w:r w:rsidR="00AE0186">
              <w:rPr>
                <w:rStyle w:val="FootnoteReference"/>
                <w:rFonts w:ascii="Calibri" w:hAnsi="Calibri"/>
                <w:i/>
              </w:rPr>
              <w:footnoteReference w:id="1"/>
            </w:r>
            <w:r w:rsidR="00AB7558" w:rsidRPr="008B693C">
              <w:rPr>
                <w:rFonts w:ascii="Calibri" w:hAnsi="Calibri"/>
                <w:i/>
              </w:rPr>
              <w:t xml:space="preserve"> you have designed, interview questions, observation protocols for ethnographic work or topic lists for unstructured data collection) please attach a copy to this ethics application.</w:t>
            </w:r>
            <w:r w:rsidR="00AB7558" w:rsidRPr="008B693C">
              <w:rPr>
                <w:rFonts w:ascii="Calibri" w:hAnsi="Calibri"/>
              </w:rPr>
              <w:t xml:space="preserve"> </w:t>
            </w:r>
          </w:p>
          <w:p w14:paraId="1CD79602" w14:textId="77777777" w:rsidR="00FE360A" w:rsidRPr="008B693C" w:rsidRDefault="00FE360A" w:rsidP="00D42F51">
            <w:pPr>
              <w:rPr>
                <w:rFonts w:ascii="Calibri" w:hAnsi="Calibri"/>
              </w:rPr>
            </w:pPr>
          </w:p>
          <w:p w14:paraId="356B8E8D" w14:textId="039FD31D" w:rsidR="00502164" w:rsidRPr="00502164" w:rsidRDefault="008C11F2" w:rsidP="00502164">
            <w:pPr>
              <w:pStyle w:val="paragraph"/>
              <w:spacing w:before="0" w:beforeAutospacing="0" w:after="0" w:afterAutospacing="0"/>
              <w:textAlignment w:val="baseline"/>
              <w:rPr>
                <w:rFonts w:ascii="Segoe UI" w:hAnsi="Segoe UI" w:cs="Segoe UI"/>
                <w:color w:val="000000" w:themeColor="text1"/>
                <w:sz w:val="18"/>
                <w:szCs w:val="18"/>
                <w:highlight w:val="yellow"/>
              </w:rPr>
            </w:pPr>
            <w:r>
              <w:rPr>
                <w:rFonts w:ascii="Calibri" w:hAnsi="Calibri"/>
              </w:rPr>
              <w:t>In this study I’ll be comparing</w:t>
            </w:r>
            <w:r w:rsidR="00FB1276">
              <w:rPr>
                <w:rFonts w:ascii="Calibri" w:hAnsi="Calibri"/>
              </w:rPr>
              <w:t xml:space="preserve"> and analysing</w:t>
            </w:r>
            <w:r>
              <w:rPr>
                <w:rFonts w:ascii="Calibri" w:hAnsi="Calibri"/>
              </w:rPr>
              <w:t xml:space="preserve"> fingerprint images captured by two different fingerprint scanners that </w:t>
            </w:r>
            <w:r w:rsidR="00B47D42">
              <w:rPr>
                <w:rFonts w:ascii="Calibri" w:hAnsi="Calibri"/>
              </w:rPr>
              <w:t>are</w:t>
            </w:r>
            <w:r>
              <w:rPr>
                <w:rFonts w:ascii="Calibri" w:hAnsi="Calibri"/>
              </w:rPr>
              <w:t xml:space="preserve"> light </w:t>
            </w:r>
            <w:r w:rsidR="00FB1276">
              <w:rPr>
                <w:rFonts w:ascii="Calibri" w:hAnsi="Calibri"/>
              </w:rPr>
              <w:t>emitting</w:t>
            </w:r>
            <w:r>
              <w:rPr>
                <w:rFonts w:ascii="Calibri" w:hAnsi="Calibri"/>
              </w:rPr>
              <w:t xml:space="preserve"> </w:t>
            </w:r>
            <w:r w:rsidR="00FB1276">
              <w:rPr>
                <w:rFonts w:ascii="Calibri" w:hAnsi="Calibri"/>
              </w:rPr>
              <w:t>scanners</w:t>
            </w:r>
            <w:r>
              <w:rPr>
                <w:rFonts w:ascii="Calibri" w:hAnsi="Calibri"/>
              </w:rPr>
              <w:t xml:space="preserve"> and optical</w:t>
            </w:r>
            <w:r w:rsidR="00FB1276">
              <w:rPr>
                <w:rFonts w:ascii="Calibri" w:hAnsi="Calibri"/>
              </w:rPr>
              <w:t xml:space="preserve"> fingerprint scanner</w:t>
            </w:r>
            <w:r>
              <w:rPr>
                <w:rFonts w:ascii="Calibri" w:hAnsi="Calibri"/>
              </w:rPr>
              <w:t xml:space="preserve">. </w:t>
            </w:r>
            <w:r w:rsidR="00FE360A">
              <w:rPr>
                <w:rFonts w:ascii="Calibri" w:hAnsi="Calibri"/>
              </w:rPr>
              <w:t>MASIVE dataset</w:t>
            </w:r>
            <w:r w:rsidR="00FB1276">
              <w:rPr>
                <w:rFonts w:ascii="Calibri" w:hAnsi="Calibri"/>
              </w:rPr>
              <w:t xml:space="preserve"> which </w:t>
            </w:r>
            <w:r w:rsidR="007F7BA3">
              <w:rPr>
                <w:rFonts w:ascii="Calibri" w:hAnsi="Calibri"/>
              </w:rPr>
              <w:t>was</w:t>
            </w:r>
            <w:r w:rsidR="00FB1276">
              <w:rPr>
                <w:rFonts w:ascii="Calibri" w:hAnsi="Calibri"/>
              </w:rPr>
              <w:t xml:space="preserve"> collected using light emitting fingerprint scanner</w:t>
            </w:r>
            <w:r w:rsidR="00FE360A">
              <w:rPr>
                <w:rFonts w:ascii="Calibri" w:hAnsi="Calibri"/>
              </w:rPr>
              <w:t xml:space="preserve"> contains </w:t>
            </w:r>
            <w:r w:rsidR="00502EBC">
              <w:rPr>
                <w:rFonts w:ascii="Calibri" w:hAnsi="Calibri"/>
              </w:rPr>
              <w:t>fingerprint images of Nigerian volunteers with age range from 18 to 99 years</w:t>
            </w:r>
            <w:r w:rsidR="00F42179">
              <w:rPr>
                <w:rFonts w:ascii="Calibri" w:hAnsi="Calibri"/>
              </w:rPr>
              <w:t>. It contains metadata including age groups, gender, residence</w:t>
            </w:r>
            <w:r w:rsidR="00174BC5">
              <w:rPr>
                <w:rFonts w:ascii="Calibri" w:hAnsi="Calibri"/>
              </w:rPr>
              <w:t xml:space="preserve"> </w:t>
            </w:r>
            <w:r w:rsidR="00F42179">
              <w:rPr>
                <w:rFonts w:ascii="Calibri" w:hAnsi="Calibri"/>
              </w:rPr>
              <w:t>(urban or rural), occupation type, physical conditions of fingertips, history of verification difficulties at elections, environmental conditions</w:t>
            </w:r>
            <w:r w:rsidR="00174BC5">
              <w:rPr>
                <w:rFonts w:ascii="Calibri" w:hAnsi="Calibri"/>
              </w:rPr>
              <w:t xml:space="preserve"> </w:t>
            </w:r>
            <w:r w:rsidR="00F42179">
              <w:rPr>
                <w:rFonts w:ascii="Calibri" w:hAnsi="Calibri"/>
              </w:rPr>
              <w:t>(temperature and humidity).</w:t>
            </w:r>
            <w:r w:rsidR="00502164">
              <w:rPr>
                <w:rFonts w:ascii="Calibri" w:hAnsi="Calibri" w:cs="Calibri"/>
                <w:color w:val="FF0000"/>
                <w:lang w:val="en-US"/>
              </w:rPr>
              <w:t xml:space="preserve"> </w:t>
            </w:r>
            <w:r w:rsidR="00502164" w:rsidRPr="00502164">
              <w:rPr>
                <w:rStyle w:val="normaltextrun"/>
                <w:rFonts w:ascii="Calibri" w:hAnsi="Calibri" w:cs="Calibri"/>
                <w:color w:val="000000" w:themeColor="text1"/>
                <w:sz w:val="22"/>
                <w:szCs w:val="22"/>
                <w:highlight w:val="yellow"/>
                <w:lang w:val="en-US"/>
              </w:rPr>
              <w:t xml:space="preserve">MASIVE is yet to be published but is currently under review for publication. The dataset was collected following the approval of the Ethics Committee of the School of Science and Engineering and the ethics approval covers sharing </w:t>
            </w:r>
            <w:r w:rsidR="00DA7C42">
              <w:rPr>
                <w:rStyle w:val="normaltextrun"/>
                <w:rFonts w:ascii="Calibri" w:hAnsi="Calibri" w:cs="Calibri"/>
                <w:color w:val="000000" w:themeColor="text1"/>
                <w:sz w:val="22"/>
                <w:szCs w:val="22"/>
                <w:highlight w:val="yellow"/>
                <w:lang w:val="en-US"/>
              </w:rPr>
              <w:t>it with the scientific community</w:t>
            </w:r>
            <w:r w:rsidR="00502164" w:rsidRPr="00502164">
              <w:rPr>
                <w:rStyle w:val="normaltextrun"/>
                <w:rFonts w:ascii="Calibri" w:hAnsi="Calibri" w:cs="Calibri"/>
                <w:color w:val="000000" w:themeColor="text1"/>
                <w:sz w:val="22"/>
                <w:szCs w:val="22"/>
                <w:highlight w:val="yellow"/>
                <w:lang w:val="en-US"/>
              </w:rPr>
              <w:t xml:space="preserve"> for the purpose of research that is related to the reason for which it was collected i.e. fingerprint recognition (including quality assessment).</w:t>
            </w:r>
            <w:r w:rsidR="00502164" w:rsidRPr="00502164">
              <w:rPr>
                <w:rStyle w:val="eop"/>
                <w:rFonts w:ascii="Calibri" w:eastAsiaTheme="minorHAnsi" w:hAnsi="Calibri" w:cs="Calibri"/>
                <w:color w:val="000000" w:themeColor="text1"/>
                <w:highlight w:val="yellow"/>
              </w:rPr>
              <w:t> </w:t>
            </w:r>
          </w:p>
          <w:p w14:paraId="49BEA958" w14:textId="0F85E863" w:rsidR="00502164" w:rsidRPr="00502164" w:rsidRDefault="00DA7C42" w:rsidP="00502164">
            <w:pPr>
              <w:pStyle w:val="paragraph"/>
              <w:spacing w:before="0" w:beforeAutospacing="0" w:after="0" w:afterAutospacing="0"/>
              <w:textAlignment w:val="baseline"/>
              <w:rPr>
                <w:rFonts w:ascii="Segoe UI" w:hAnsi="Segoe UI" w:cs="Segoe UI"/>
                <w:color w:val="000000" w:themeColor="text1"/>
                <w:sz w:val="18"/>
                <w:szCs w:val="18"/>
              </w:rPr>
            </w:pPr>
            <w:r>
              <w:rPr>
                <w:rStyle w:val="normaltextrun"/>
                <w:rFonts w:ascii="Calibri" w:hAnsi="Calibri" w:cs="Calibri"/>
                <w:color w:val="000000" w:themeColor="text1"/>
                <w:sz w:val="22"/>
                <w:szCs w:val="22"/>
                <w:highlight w:val="yellow"/>
                <w:lang w:val="en-US"/>
              </w:rPr>
              <w:t>In applying</w:t>
            </w:r>
            <w:r w:rsidR="00502164" w:rsidRPr="00502164">
              <w:rPr>
                <w:rStyle w:val="normaltextrun"/>
                <w:rFonts w:ascii="Calibri" w:hAnsi="Calibri" w:cs="Calibri"/>
                <w:color w:val="000000" w:themeColor="text1"/>
                <w:sz w:val="22"/>
                <w:szCs w:val="22"/>
                <w:highlight w:val="yellow"/>
                <w:lang w:val="en-US"/>
              </w:rPr>
              <w:t xml:space="preserve"> for access to the dataset, one of the requirements is the evidence of ethics approval </w:t>
            </w:r>
            <w:r>
              <w:rPr>
                <w:rStyle w:val="normaltextrun"/>
                <w:rFonts w:ascii="Calibri" w:hAnsi="Calibri" w:cs="Calibri"/>
                <w:color w:val="000000" w:themeColor="text1"/>
                <w:sz w:val="22"/>
                <w:szCs w:val="22"/>
                <w:highlight w:val="yellow"/>
                <w:lang w:val="en-US"/>
              </w:rPr>
              <w:t>(</w:t>
            </w:r>
            <w:r w:rsidRPr="00502164">
              <w:rPr>
                <w:rStyle w:val="normaltextrun"/>
                <w:rFonts w:ascii="Calibri" w:hAnsi="Calibri" w:cs="Calibri"/>
                <w:color w:val="000000" w:themeColor="text1"/>
                <w:sz w:val="22"/>
                <w:szCs w:val="22"/>
                <w:highlight w:val="yellow"/>
                <w:lang w:val="en-US"/>
              </w:rPr>
              <w:t>by the applicant’s institution</w:t>
            </w:r>
            <w:r>
              <w:rPr>
                <w:rStyle w:val="normaltextrun"/>
                <w:rFonts w:ascii="Calibri" w:hAnsi="Calibri" w:cs="Calibri"/>
                <w:color w:val="000000" w:themeColor="text1"/>
                <w:sz w:val="22"/>
                <w:szCs w:val="22"/>
                <w:highlight w:val="yellow"/>
                <w:lang w:val="en-US"/>
              </w:rPr>
              <w:t>) of</w:t>
            </w:r>
            <w:r w:rsidR="00502164" w:rsidRPr="00502164">
              <w:rPr>
                <w:rStyle w:val="normaltextrun"/>
                <w:rFonts w:ascii="Calibri" w:hAnsi="Calibri" w:cs="Calibri"/>
                <w:color w:val="000000" w:themeColor="text1"/>
                <w:sz w:val="22"/>
                <w:szCs w:val="22"/>
                <w:highlight w:val="yellow"/>
                <w:lang w:val="en-US"/>
              </w:rPr>
              <w:t xml:space="preserve"> the research</w:t>
            </w:r>
            <w:r>
              <w:rPr>
                <w:rStyle w:val="normaltextrun"/>
                <w:rFonts w:ascii="Calibri" w:hAnsi="Calibri" w:cs="Calibri"/>
                <w:color w:val="000000" w:themeColor="text1"/>
                <w:sz w:val="22"/>
                <w:szCs w:val="22"/>
                <w:highlight w:val="yellow"/>
                <w:lang w:val="en-US"/>
              </w:rPr>
              <w:t xml:space="preserve"> for which the application is made</w:t>
            </w:r>
            <w:r w:rsidR="00502164" w:rsidRPr="00502164">
              <w:rPr>
                <w:rStyle w:val="normaltextrun"/>
                <w:rFonts w:ascii="Calibri" w:hAnsi="Calibri" w:cs="Calibri"/>
                <w:color w:val="000000" w:themeColor="text1"/>
                <w:sz w:val="22"/>
                <w:szCs w:val="22"/>
                <w:lang w:val="en-US"/>
              </w:rPr>
              <w:t>.</w:t>
            </w:r>
          </w:p>
          <w:p w14:paraId="5BCC8ADF" w14:textId="6FF6F123" w:rsidR="00EB68FC" w:rsidRDefault="00F42179" w:rsidP="00D42F51">
            <w:pPr>
              <w:rPr>
                <w:rStyle w:val="eop"/>
                <w:rFonts w:ascii="Calibri" w:hAnsi="Calibri" w:cs="Calibri"/>
                <w:color w:val="FF0000"/>
              </w:rPr>
            </w:pPr>
            <w:r>
              <w:rPr>
                <w:rFonts w:ascii="Calibri" w:hAnsi="Calibri"/>
              </w:rPr>
              <w:t xml:space="preserve"> T</w:t>
            </w:r>
            <w:r w:rsidR="0030325C">
              <w:rPr>
                <w:rFonts w:ascii="Calibri" w:hAnsi="Calibri"/>
              </w:rPr>
              <w:t xml:space="preserve">he second dataset </w:t>
            </w:r>
            <w:proofErr w:type="spellStart"/>
            <w:r w:rsidR="0030325C">
              <w:rPr>
                <w:rFonts w:ascii="Calibri" w:hAnsi="Calibri"/>
              </w:rPr>
              <w:t>SOCOFing</w:t>
            </w:r>
            <w:proofErr w:type="spellEnd"/>
            <w:r w:rsidR="0030325C">
              <w:rPr>
                <w:rFonts w:ascii="Calibri" w:hAnsi="Calibri"/>
              </w:rPr>
              <w:t xml:space="preserve"> has data around 820 MB</w:t>
            </w:r>
            <w:r>
              <w:rPr>
                <w:rFonts w:ascii="Calibri" w:hAnsi="Calibri"/>
              </w:rPr>
              <w:t xml:space="preserve"> which has metadata related to gender and finger type</w:t>
            </w:r>
            <w:r w:rsidR="00FB1276">
              <w:rPr>
                <w:rFonts w:ascii="Calibri" w:hAnsi="Calibri"/>
              </w:rPr>
              <w:t xml:space="preserve"> was collected using optical fingerprint scanner</w:t>
            </w:r>
            <w:r w:rsidR="0030325C">
              <w:rPr>
                <w:rFonts w:ascii="Calibri" w:hAnsi="Calibri"/>
              </w:rPr>
              <w:t>.</w:t>
            </w:r>
            <w:r w:rsidR="00EB68FC">
              <w:rPr>
                <w:rFonts w:ascii="Calibri" w:hAnsi="Calibri" w:cs="Calibri"/>
                <w:color w:val="FF0000"/>
                <w:lang w:val="en-US"/>
              </w:rPr>
              <w:t xml:space="preserve"> </w:t>
            </w:r>
            <w:proofErr w:type="spellStart"/>
            <w:r w:rsidR="00EB68FC" w:rsidRPr="00EB68FC">
              <w:rPr>
                <w:rStyle w:val="normaltextrun"/>
                <w:rFonts w:ascii="Calibri" w:hAnsi="Calibri" w:cs="Calibri"/>
                <w:color w:val="000000" w:themeColor="text1"/>
                <w:highlight w:val="yellow"/>
                <w:lang w:val="en-US"/>
              </w:rPr>
              <w:t>SOCOFing</w:t>
            </w:r>
            <w:proofErr w:type="spellEnd"/>
            <w:r w:rsidR="00EB68FC" w:rsidRPr="00EB68FC">
              <w:rPr>
                <w:rStyle w:val="normaltextrun"/>
                <w:rFonts w:ascii="Calibri" w:hAnsi="Calibri" w:cs="Calibri"/>
                <w:color w:val="000000" w:themeColor="text1"/>
                <w:highlight w:val="yellow"/>
                <w:lang w:val="en-US"/>
              </w:rPr>
              <w:t xml:space="preserve"> on the other is publicly available and does not require ethics approval for access and usage.</w:t>
            </w:r>
            <w:r w:rsidR="00EB68FC" w:rsidRPr="00EB68FC">
              <w:rPr>
                <w:rStyle w:val="eop"/>
                <w:rFonts w:ascii="Calibri" w:hAnsi="Calibri" w:cs="Calibri"/>
                <w:color w:val="000000" w:themeColor="text1"/>
              </w:rPr>
              <w:t> </w:t>
            </w:r>
          </w:p>
          <w:p w14:paraId="4D8039D0" w14:textId="2C05FD04" w:rsidR="00AB7558" w:rsidRPr="008B693C" w:rsidRDefault="00FE360A" w:rsidP="00D42F51">
            <w:pPr>
              <w:rPr>
                <w:rFonts w:ascii="Calibri" w:hAnsi="Calibri"/>
              </w:rPr>
            </w:pPr>
            <w:r>
              <w:rPr>
                <w:rFonts w:ascii="Calibri" w:hAnsi="Calibri"/>
              </w:rPr>
              <w:t xml:space="preserve"> I’ll be working with </w:t>
            </w:r>
            <w:r w:rsidR="0030325C">
              <w:rPr>
                <w:rFonts w:ascii="Calibri" w:hAnsi="Calibri"/>
              </w:rPr>
              <w:t>these</w:t>
            </w:r>
            <w:r>
              <w:rPr>
                <w:rFonts w:ascii="Calibri" w:hAnsi="Calibri"/>
              </w:rPr>
              <w:t xml:space="preserve"> dataset</w:t>
            </w:r>
            <w:r w:rsidR="0030325C">
              <w:rPr>
                <w:rFonts w:ascii="Calibri" w:hAnsi="Calibri"/>
              </w:rPr>
              <w:t>s</w:t>
            </w:r>
            <w:r>
              <w:rPr>
                <w:rFonts w:ascii="Calibri" w:hAnsi="Calibri"/>
              </w:rPr>
              <w:t xml:space="preserve"> and analysing it using NFIQ</w:t>
            </w:r>
            <w:r w:rsidR="00EB68FC">
              <w:rPr>
                <w:rFonts w:ascii="Calibri" w:hAnsi="Calibri"/>
              </w:rPr>
              <w:t>2</w:t>
            </w:r>
            <w:r>
              <w:rPr>
                <w:rFonts w:ascii="Calibri" w:hAnsi="Calibri"/>
              </w:rPr>
              <w:t xml:space="preserve"> tool.</w:t>
            </w:r>
            <w:r w:rsidR="00EB68FC" w:rsidRPr="00EB68FC">
              <w:rPr>
                <w:rFonts w:asciiTheme="majorHAnsi" w:hAnsiTheme="majorHAnsi" w:cstheme="majorHAnsi"/>
              </w:rPr>
              <w:t xml:space="preserve"> </w:t>
            </w:r>
            <w:r w:rsidR="00EB68FC" w:rsidRPr="00EB68FC">
              <w:rPr>
                <w:rFonts w:asciiTheme="majorHAnsi" w:hAnsiTheme="majorHAnsi" w:cstheme="majorHAnsi"/>
                <w:highlight w:val="yellow"/>
              </w:rPr>
              <w:t>NFIQ2</w:t>
            </w:r>
            <w:r w:rsidR="00DA7C42">
              <w:rPr>
                <w:rFonts w:asciiTheme="majorHAnsi" w:hAnsiTheme="majorHAnsi" w:cstheme="majorHAnsi"/>
                <w:highlight w:val="yellow"/>
              </w:rPr>
              <w:t xml:space="preserve"> </w:t>
            </w:r>
            <w:r w:rsidR="00EB68FC" w:rsidRPr="00EB68FC">
              <w:rPr>
                <w:rFonts w:asciiTheme="majorHAnsi" w:hAnsiTheme="majorHAnsi" w:cstheme="majorHAnsi"/>
                <w:highlight w:val="yellow"/>
              </w:rPr>
              <w:t>(National Institute of Standards and Technology Fingerprint Image Quality) assesses image quality by assigning a numerical score that reflects the overall quality of the ima</w:t>
            </w:r>
            <w:r w:rsidR="00EB68FC" w:rsidRPr="00C618DA">
              <w:rPr>
                <w:rFonts w:asciiTheme="majorHAnsi" w:hAnsiTheme="majorHAnsi" w:cstheme="majorHAnsi"/>
                <w:highlight w:val="yellow"/>
              </w:rPr>
              <w:t>ge</w:t>
            </w:r>
            <w:r w:rsidR="00C618DA" w:rsidRPr="00C618DA">
              <w:rPr>
                <w:rFonts w:asciiTheme="majorHAnsi" w:hAnsiTheme="majorHAnsi" w:cstheme="majorHAnsi"/>
                <w:highlight w:val="yellow"/>
              </w:rPr>
              <w:t xml:space="preserve">. NFIQ2 </w:t>
            </w:r>
            <w:r w:rsidR="00DA7C42" w:rsidRPr="00C618DA">
              <w:rPr>
                <w:rFonts w:asciiTheme="majorHAnsi" w:hAnsiTheme="majorHAnsi" w:cstheme="majorHAnsi"/>
                <w:highlight w:val="yellow"/>
              </w:rPr>
              <w:t>documentation</w:t>
            </w:r>
            <w:r w:rsidR="00C618DA" w:rsidRPr="00C618DA">
              <w:rPr>
                <w:rFonts w:asciiTheme="majorHAnsi" w:hAnsiTheme="majorHAnsi" w:cstheme="majorHAnsi"/>
                <w:highlight w:val="yellow"/>
              </w:rPr>
              <w:t xml:space="preserve"> can be found here</w:t>
            </w:r>
            <w:r w:rsidR="00895F09">
              <w:rPr>
                <w:rFonts w:asciiTheme="majorHAnsi" w:hAnsiTheme="majorHAnsi" w:cstheme="majorHAnsi"/>
                <w:highlight w:val="yellow"/>
              </w:rPr>
              <w:t>:</w:t>
            </w:r>
            <w:r w:rsidR="00C618DA" w:rsidRPr="00C618DA">
              <w:rPr>
                <w:highlight w:val="yellow"/>
              </w:rPr>
              <w:t xml:space="preserve"> </w:t>
            </w:r>
            <w:r w:rsidR="00C618DA" w:rsidRPr="00C618DA">
              <w:rPr>
                <w:rFonts w:asciiTheme="majorHAnsi" w:hAnsiTheme="majorHAnsi" w:cstheme="majorHAnsi"/>
                <w:highlight w:val="yellow"/>
              </w:rPr>
              <w:t>https://www.nist.gov/services-resources/software/nfiq-2.</w:t>
            </w:r>
            <w:r w:rsidRPr="00C618DA">
              <w:rPr>
                <w:rFonts w:asciiTheme="majorHAnsi" w:hAnsiTheme="majorHAnsi" w:cstheme="majorHAnsi"/>
                <w:highlight w:val="yellow"/>
              </w:rPr>
              <w:t xml:space="preserve"> </w:t>
            </w:r>
            <w:r w:rsidR="003A48FC">
              <w:rPr>
                <w:rFonts w:ascii="Calibri" w:hAnsi="Calibri"/>
                <w:highlight w:val="yellow"/>
              </w:rPr>
              <w:t>The overarching aim is to investigate how the metadata about the fingerprints and the sensors used for their collection could affect the quality of the fingerprint images as represented by the NFIQ scores</w:t>
            </w:r>
            <w:r w:rsidRPr="00C618DA">
              <w:rPr>
                <w:rFonts w:ascii="Calibri" w:hAnsi="Calibri"/>
                <w:highlight w:val="yellow"/>
              </w:rPr>
              <w:t>.</w:t>
            </w:r>
            <w:r w:rsidR="00657E6B">
              <w:rPr>
                <w:rFonts w:ascii="Calibri" w:hAnsi="Calibri"/>
              </w:rPr>
              <w:t xml:space="preserve"> I will</w:t>
            </w:r>
            <w:r>
              <w:rPr>
                <w:rFonts w:ascii="Calibri" w:hAnsi="Calibri"/>
              </w:rPr>
              <w:t xml:space="preserve"> </w:t>
            </w:r>
            <w:r w:rsidR="00657E6B">
              <w:rPr>
                <w:rFonts w:ascii="Calibri" w:hAnsi="Calibri"/>
              </w:rPr>
              <w:t>a</w:t>
            </w:r>
            <w:r>
              <w:rPr>
                <w:rFonts w:ascii="Calibri" w:hAnsi="Calibri"/>
              </w:rPr>
              <w:t>lso check if there are any series of steps</w:t>
            </w:r>
            <w:r w:rsidR="003A48FC">
              <w:rPr>
                <w:rFonts w:ascii="Calibri" w:hAnsi="Calibri"/>
              </w:rPr>
              <w:t xml:space="preserve"> that</w:t>
            </w:r>
            <w:r>
              <w:rPr>
                <w:rFonts w:ascii="Calibri" w:hAnsi="Calibri"/>
              </w:rPr>
              <w:t xml:space="preserve"> can be taken to enhance the quality.</w:t>
            </w:r>
          </w:p>
        </w:tc>
      </w:tr>
    </w:tbl>
    <w:p w14:paraId="41413755" w14:textId="77777777" w:rsidR="00AB7558" w:rsidRPr="008B693C" w:rsidRDefault="00AB7558" w:rsidP="00AB7558">
      <w:pPr>
        <w:rPr>
          <w:rFonts w:ascii="Calibri" w:hAnsi="Calibri"/>
        </w:rPr>
      </w:pPr>
    </w:p>
    <w:p w14:paraId="7DF49E27" w14:textId="77777777" w:rsidR="00AB7558" w:rsidRPr="008B693C" w:rsidRDefault="00AB7558" w:rsidP="00AB7558">
      <w:pPr>
        <w:rPr>
          <w:rFonts w:ascii="Calibri" w:hAnsi="Calibri"/>
          <w:b/>
          <w:sz w:val="28"/>
          <w:szCs w:val="28"/>
        </w:rPr>
      </w:pPr>
      <w:r w:rsidRPr="008B693C">
        <w:rPr>
          <w:rFonts w:ascii="Calibri" w:hAnsi="Calibri"/>
          <w:b/>
          <w:sz w:val="28"/>
          <w:szCs w:val="28"/>
        </w:rPr>
        <w:t>2. Participants</w:t>
      </w:r>
    </w:p>
    <w:tbl>
      <w:tblPr>
        <w:tblStyle w:val="TableGrid"/>
        <w:tblW w:w="0" w:type="auto"/>
        <w:tblLook w:val="04A0" w:firstRow="1" w:lastRow="0" w:firstColumn="1" w:lastColumn="0" w:noHBand="0" w:noVBand="1"/>
      </w:tblPr>
      <w:tblGrid>
        <w:gridCol w:w="7980"/>
        <w:gridCol w:w="532"/>
        <w:gridCol w:w="504"/>
      </w:tblGrid>
      <w:tr w:rsidR="00AB7558" w:rsidRPr="008B693C" w14:paraId="7AEBF52B" w14:textId="77777777" w:rsidTr="00D42F51">
        <w:tc>
          <w:tcPr>
            <w:tcW w:w="0" w:type="auto"/>
          </w:tcPr>
          <w:p w14:paraId="2C643C0D" w14:textId="77777777" w:rsidR="00AB7558" w:rsidRPr="008B693C" w:rsidRDefault="00AB7558" w:rsidP="00D42F51">
            <w:pPr>
              <w:rPr>
                <w:rFonts w:ascii="Calibri" w:hAnsi="Calibri"/>
              </w:rPr>
            </w:pPr>
          </w:p>
        </w:tc>
        <w:tc>
          <w:tcPr>
            <w:tcW w:w="0" w:type="auto"/>
          </w:tcPr>
          <w:p w14:paraId="1C607832" w14:textId="615D9BB9" w:rsidR="00AB7558" w:rsidRPr="008B693C" w:rsidRDefault="00AB7558" w:rsidP="00D42F51">
            <w:pPr>
              <w:rPr>
                <w:rFonts w:ascii="Calibri" w:hAnsi="Calibri"/>
              </w:rPr>
            </w:pPr>
            <w:r w:rsidRPr="008B693C">
              <w:rPr>
                <w:rFonts w:ascii="Calibri" w:hAnsi="Calibri"/>
              </w:rPr>
              <w:t>YES</w:t>
            </w:r>
          </w:p>
        </w:tc>
        <w:tc>
          <w:tcPr>
            <w:tcW w:w="0" w:type="auto"/>
          </w:tcPr>
          <w:p w14:paraId="3BEFD5DB" w14:textId="77777777" w:rsidR="00AB7558" w:rsidRPr="008B693C" w:rsidRDefault="00AB7558" w:rsidP="00D42F51">
            <w:pPr>
              <w:rPr>
                <w:rFonts w:ascii="Calibri" w:hAnsi="Calibri"/>
              </w:rPr>
            </w:pPr>
            <w:r w:rsidRPr="008B693C">
              <w:rPr>
                <w:rFonts w:ascii="Calibri" w:hAnsi="Calibri"/>
              </w:rPr>
              <w:t xml:space="preserve">NO </w:t>
            </w:r>
          </w:p>
        </w:tc>
      </w:tr>
      <w:tr w:rsidR="00AB7558" w:rsidRPr="008B693C" w14:paraId="3D02AB95" w14:textId="77777777" w:rsidTr="00D42F51">
        <w:tc>
          <w:tcPr>
            <w:tcW w:w="0" w:type="auto"/>
          </w:tcPr>
          <w:p w14:paraId="49295ED1" w14:textId="7088B712" w:rsidR="00AB7558" w:rsidRPr="008B693C" w:rsidRDefault="00642608" w:rsidP="00A433E2">
            <w:pPr>
              <w:rPr>
                <w:rFonts w:ascii="Calibri" w:hAnsi="Calibri"/>
              </w:rPr>
            </w:pPr>
            <w:r>
              <w:rPr>
                <w:rFonts w:ascii="Calibri" w:hAnsi="Calibri"/>
              </w:rPr>
              <w:t xml:space="preserve">2a. </w:t>
            </w:r>
            <w:r w:rsidR="00C76F1C" w:rsidRPr="008B693C">
              <w:rPr>
                <w:rFonts w:ascii="Calibri" w:hAnsi="Calibri"/>
              </w:rPr>
              <w:t xml:space="preserve">Will your research involve children under the age of </w:t>
            </w:r>
            <w:r w:rsidR="00A433E2">
              <w:rPr>
                <w:rFonts w:ascii="Calibri" w:hAnsi="Calibri"/>
              </w:rPr>
              <w:t>16</w:t>
            </w:r>
            <w:r w:rsidR="00A433E2">
              <w:rPr>
                <w:rStyle w:val="FootnoteReference"/>
                <w:rFonts w:ascii="Calibri" w:hAnsi="Calibri"/>
              </w:rPr>
              <w:footnoteReference w:id="2"/>
            </w:r>
            <w:r w:rsidR="00C76F1C" w:rsidRPr="008B693C">
              <w:rPr>
                <w:rFonts w:ascii="Calibri" w:hAnsi="Calibri"/>
              </w:rPr>
              <w:t>?</w:t>
            </w:r>
            <w:r w:rsidR="0095353C">
              <w:rPr>
                <w:rFonts w:ascii="Calibri" w:hAnsi="Calibri"/>
              </w:rPr>
              <w:t>*</w:t>
            </w:r>
          </w:p>
        </w:tc>
        <w:tc>
          <w:tcPr>
            <w:tcW w:w="0" w:type="auto"/>
          </w:tcPr>
          <w:p w14:paraId="53275CDA" w14:textId="77777777" w:rsidR="00AB7558" w:rsidRPr="008B693C" w:rsidRDefault="00AB7558" w:rsidP="00D42F51">
            <w:pPr>
              <w:rPr>
                <w:rFonts w:ascii="Calibri" w:hAnsi="Calibri"/>
              </w:rPr>
            </w:pPr>
          </w:p>
        </w:tc>
        <w:tc>
          <w:tcPr>
            <w:tcW w:w="0" w:type="auto"/>
          </w:tcPr>
          <w:p w14:paraId="28220ABD" w14:textId="66FE174D" w:rsidR="00AB7558" w:rsidRPr="008B693C" w:rsidRDefault="00EE5F15" w:rsidP="00D42F51">
            <w:pPr>
              <w:rPr>
                <w:rFonts w:ascii="Calibri" w:hAnsi="Calibri"/>
              </w:rPr>
            </w:pPr>
            <w:r>
              <w:rPr>
                <w:rFonts w:ascii="Calibri" w:hAnsi="Calibri"/>
              </w:rPr>
              <w:t>X</w:t>
            </w:r>
          </w:p>
        </w:tc>
      </w:tr>
      <w:tr w:rsidR="00C76F1C" w:rsidRPr="008B693C" w14:paraId="0FEC5B40" w14:textId="77777777" w:rsidTr="00D42F51">
        <w:tc>
          <w:tcPr>
            <w:tcW w:w="0" w:type="auto"/>
          </w:tcPr>
          <w:p w14:paraId="2A7D5270" w14:textId="5F2C3655" w:rsidR="00C76F1C" w:rsidRPr="008B693C" w:rsidRDefault="00642608" w:rsidP="007C766D">
            <w:pPr>
              <w:rPr>
                <w:rFonts w:ascii="Calibri" w:hAnsi="Calibri"/>
              </w:rPr>
            </w:pPr>
            <w:r>
              <w:rPr>
                <w:rFonts w:ascii="Calibri" w:hAnsi="Calibri"/>
              </w:rPr>
              <w:t>2b.</w:t>
            </w:r>
            <w:r w:rsidR="00C76F1C" w:rsidRPr="008B693C">
              <w:rPr>
                <w:rFonts w:ascii="Calibri" w:hAnsi="Calibri"/>
              </w:rPr>
              <w:t>Will your research involve the recruitment of vulnerable participants</w:t>
            </w:r>
            <w:r w:rsidR="00CF3E84" w:rsidRPr="008B693C">
              <w:rPr>
                <w:rFonts w:ascii="Calibri" w:hAnsi="Calibri"/>
              </w:rPr>
              <w:t xml:space="preserve"> </w:t>
            </w:r>
            <w:r w:rsidR="00C76F1C" w:rsidRPr="008B693C">
              <w:rPr>
                <w:rFonts w:ascii="Calibri" w:hAnsi="Calibri"/>
              </w:rPr>
              <w:t>(</w:t>
            </w:r>
            <w:r w:rsidR="00CF3E84">
              <w:rPr>
                <w:rFonts w:ascii="Calibri" w:hAnsi="Calibri"/>
              </w:rPr>
              <w:t xml:space="preserve">for </w:t>
            </w:r>
            <w:r w:rsidR="00CF3E84">
              <w:rPr>
                <w:rFonts w:ascii="Calibri" w:hAnsi="Calibri"/>
                <w:u w:val="single"/>
              </w:rPr>
              <w:t>example</w:t>
            </w:r>
            <w:r w:rsidR="00C76F1C" w:rsidRPr="008B693C">
              <w:rPr>
                <w:rFonts w:ascii="Calibri" w:hAnsi="Calibri"/>
              </w:rPr>
              <w:t xml:space="preserve">, participants </w:t>
            </w:r>
            <w:r w:rsidR="00CF3E84">
              <w:rPr>
                <w:rFonts w:ascii="Calibri" w:hAnsi="Calibri"/>
              </w:rPr>
              <w:t xml:space="preserve">with </w:t>
            </w:r>
            <w:r w:rsidR="00C76F1C" w:rsidRPr="008B693C">
              <w:rPr>
                <w:rFonts w:ascii="Calibri" w:hAnsi="Calibri"/>
              </w:rPr>
              <w:t xml:space="preserve">learning difficulties, </w:t>
            </w:r>
            <w:r w:rsidR="00CF3E84">
              <w:rPr>
                <w:rFonts w:asciiTheme="majorHAnsi" w:hAnsiTheme="majorHAnsi"/>
              </w:rPr>
              <w:t>disabilities, members of marginalised communities, people involved in illegal activities such as drug abuse</w:t>
            </w:r>
            <w:r w:rsidR="00C76F1C" w:rsidRPr="008B693C">
              <w:rPr>
                <w:rFonts w:ascii="Calibri" w:hAnsi="Calibri"/>
              </w:rPr>
              <w:t>?</w:t>
            </w:r>
            <w:r w:rsidR="0095353C">
              <w:rPr>
                <w:rFonts w:ascii="Calibri" w:hAnsi="Calibri"/>
              </w:rPr>
              <w:t>*</w:t>
            </w:r>
          </w:p>
        </w:tc>
        <w:tc>
          <w:tcPr>
            <w:tcW w:w="0" w:type="auto"/>
          </w:tcPr>
          <w:p w14:paraId="24D06E54" w14:textId="77777777" w:rsidR="00C76F1C" w:rsidRPr="008B693C" w:rsidRDefault="00C76F1C" w:rsidP="00D42F51">
            <w:pPr>
              <w:rPr>
                <w:rFonts w:ascii="Calibri" w:hAnsi="Calibri"/>
              </w:rPr>
            </w:pPr>
          </w:p>
        </w:tc>
        <w:tc>
          <w:tcPr>
            <w:tcW w:w="0" w:type="auto"/>
          </w:tcPr>
          <w:p w14:paraId="6B25459C" w14:textId="3CD0D883" w:rsidR="00C76F1C" w:rsidRPr="008B693C" w:rsidRDefault="00EE5F15" w:rsidP="00D42F51">
            <w:pPr>
              <w:rPr>
                <w:rFonts w:ascii="Calibri" w:hAnsi="Calibri"/>
              </w:rPr>
            </w:pPr>
            <w:r>
              <w:rPr>
                <w:rFonts w:ascii="Calibri" w:hAnsi="Calibri"/>
              </w:rPr>
              <w:t>X</w:t>
            </w:r>
          </w:p>
        </w:tc>
      </w:tr>
      <w:tr w:rsidR="00AB7558" w:rsidRPr="008B693C" w14:paraId="1FBCA557" w14:textId="77777777" w:rsidTr="00D42F51">
        <w:tc>
          <w:tcPr>
            <w:tcW w:w="0" w:type="auto"/>
          </w:tcPr>
          <w:p w14:paraId="7975572D" w14:textId="43A59E60" w:rsidR="00AB7558" w:rsidRPr="008B693C" w:rsidRDefault="00642608" w:rsidP="00D42F51">
            <w:pPr>
              <w:rPr>
                <w:rFonts w:ascii="Calibri" w:hAnsi="Calibri"/>
              </w:rPr>
            </w:pPr>
            <w:r>
              <w:rPr>
                <w:rFonts w:ascii="Calibri" w:hAnsi="Calibri"/>
              </w:rPr>
              <w:lastRenderedPageBreak/>
              <w:t xml:space="preserve">2c. </w:t>
            </w:r>
            <w:r w:rsidR="00AB7558" w:rsidRPr="008B693C">
              <w:rPr>
                <w:rFonts w:ascii="Calibri" w:hAnsi="Calibri"/>
              </w:rPr>
              <w:t>Will your research involve participants with communication difficulties, including difficulties arising from limited facility with the English language?</w:t>
            </w:r>
            <w:r w:rsidR="0095353C">
              <w:rPr>
                <w:rFonts w:ascii="Calibri" w:hAnsi="Calibri"/>
              </w:rPr>
              <w:t>*</w:t>
            </w:r>
          </w:p>
        </w:tc>
        <w:tc>
          <w:tcPr>
            <w:tcW w:w="0" w:type="auto"/>
          </w:tcPr>
          <w:p w14:paraId="259E4AA4" w14:textId="77777777" w:rsidR="00AB7558" w:rsidRPr="008B693C" w:rsidRDefault="00AB7558" w:rsidP="00D42F51">
            <w:pPr>
              <w:rPr>
                <w:rFonts w:ascii="Calibri" w:hAnsi="Calibri"/>
              </w:rPr>
            </w:pPr>
          </w:p>
        </w:tc>
        <w:tc>
          <w:tcPr>
            <w:tcW w:w="0" w:type="auto"/>
          </w:tcPr>
          <w:p w14:paraId="44A241A1" w14:textId="330EF6E0" w:rsidR="00AB7558" w:rsidRPr="008B693C" w:rsidRDefault="00EE5F15" w:rsidP="00D42F51">
            <w:pPr>
              <w:rPr>
                <w:rFonts w:ascii="Calibri" w:hAnsi="Calibri"/>
              </w:rPr>
            </w:pPr>
            <w:r>
              <w:rPr>
                <w:rFonts w:ascii="Calibri" w:hAnsi="Calibri"/>
              </w:rPr>
              <w:t>X</w:t>
            </w:r>
          </w:p>
        </w:tc>
      </w:tr>
      <w:tr w:rsidR="00AB7558" w:rsidRPr="008B693C" w14:paraId="362BF847" w14:textId="77777777" w:rsidTr="00D42F51">
        <w:tc>
          <w:tcPr>
            <w:tcW w:w="0" w:type="auto"/>
          </w:tcPr>
          <w:p w14:paraId="231FCB01" w14:textId="54381073" w:rsidR="00AB7558" w:rsidRPr="008B693C" w:rsidRDefault="00642608" w:rsidP="00D42F51">
            <w:pPr>
              <w:rPr>
                <w:rFonts w:ascii="Calibri" w:hAnsi="Calibri"/>
              </w:rPr>
            </w:pPr>
            <w:r>
              <w:rPr>
                <w:rFonts w:ascii="Calibri" w:hAnsi="Calibri"/>
              </w:rPr>
              <w:t xml:space="preserve">2d. </w:t>
            </w:r>
            <w:r w:rsidR="00AB7558" w:rsidRPr="008B693C">
              <w:rPr>
                <w:rFonts w:ascii="Calibri" w:hAnsi="Calibri"/>
              </w:rPr>
              <w:t xml:space="preserve">Will your research involve participants in unequal relationships with the researcher(s) (e.g., your own students)? </w:t>
            </w:r>
          </w:p>
        </w:tc>
        <w:tc>
          <w:tcPr>
            <w:tcW w:w="0" w:type="auto"/>
          </w:tcPr>
          <w:p w14:paraId="15BBBB62" w14:textId="77777777" w:rsidR="00AB7558" w:rsidRPr="008B693C" w:rsidRDefault="00AB7558" w:rsidP="00D42F51">
            <w:pPr>
              <w:rPr>
                <w:rFonts w:ascii="Calibri" w:hAnsi="Calibri"/>
              </w:rPr>
            </w:pPr>
          </w:p>
        </w:tc>
        <w:tc>
          <w:tcPr>
            <w:tcW w:w="0" w:type="auto"/>
          </w:tcPr>
          <w:p w14:paraId="5E106628" w14:textId="6021CEAF" w:rsidR="00AB7558" w:rsidRPr="008B693C" w:rsidRDefault="00EE5F15" w:rsidP="00D42F51">
            <w:pPr>
              <w:rPr>
                <w:rFonts w:ascii="Calibri" w:hAnsi="Calibri"/>
              </w:rPr>
            </w:pPr>
            <w:r>
              <w:rPr>
                <w:rFonts w:ascii="Calibri" w:hAnsi="Calibri"/>
              </w:rPr>
              <w:t>X</w:t>
            </w:r>
          </w:p>
        </w:tc>
      </w:tr>
      <w:tr w:rsidR="00A433E2" w:rsidRPr="008B693C" w14:paraId="648DC1CB" w14:textId="77777777" w:rsidTr="00D42F51">
        <w:tc>
          <w:tcPr>
            <w:tcW w:w="0" w:type="auto"/>
          </w:tcPr>
          <w:p w14:paraId="33CFFF04" w14:textId="2D506AAE" w:rsidR="00A433E2" w:rsidRDefault="00A433E2" w:rsidP="00D42F51">
            <w:pPr>
              <w:rPr>
                <w:rFonts w:ascii="Calibri" w:hAnsi="Calibri"/>
              </w:rPr>
            </w:pPr>
            <w:r>
              <w:rPr>
                <w:rFonts w:ascii="Calibri" w:hAnsi="Calibri"/>
              </w:rPr>
              <w:t xml:space="preserve">2e. </w:t>
            </w:r>
            <w:r w:rsidRPr="00AE0186">
              <w:rPr>
                <w:rFonts w:ascii="Calibri" w:hAnsi="Calibri"/>
              </w:rPr>
              <w:t>Will your research involve participants outside of the UK?</w:t>
            </w:r>
          </w:p>
        </w:tc>
        <w:tc>
          <w:tcPr>
            <w:tcW w:w="0" w:type="auto"/>
          </w:tcPr>
          <w:p w14:paraId="4D76FB8B" w14:textId="77777777" w:rsidR="00A433E2" w:rsidRPr="008B693C" w:rsidRDefault="00A433E2" w:rsidP="00D42F51">
            <w:pPr>
              <w:rPr>
                <w:rFonts w:ascii="Calibri" w:hAnsi="Calibri"/>
              </w:rPr>
            </w:pPr>
          </w:p>
        </w:tc>
        <w:tc>
          <w:tcPr>
            <w:tcW w:w="0" w:type="auto"/>
          </w:tcPr>
          <w:p w14:paraId="689CDB16" w14:textId="0C02EB37" w:rsidR="00A433E2" w:rsidRPr="008B693C" w:rsidRDefault="00EE5F15" w:rsidP="00D42F51">
            <w:pPr>
              <w:rPr>
                <w:rFonts w:ascii="Calibri" w:hAnsi="Calibri"/>
              </w:rPr>
            </w:pPr>
            <w:r>
              <w:rPr>
                <w:rFonts w:ascii="Calibri" w:hAnsi="Calibri"/>
              </w:rPr>
              <w:t>X</w:t>
            </w:r>
          </w:p>
        </w:tc>
      </w:tr>
    </w:tbl>
    <w:p w14:paraId="588E5323" w14:textId="7970E450" w:rsidR="0095353C" w:rsidRPr="008B693C" w:rsidRDefault="0095353C" w:rsidP="00AB7558">
      <w:pPr>
        <w:rPr>
          <w:rFonts w:ascii="Calibri" w:hAnsi="Calibri"/>
        </w:rPr>
      </w:pPr>
      <w:r>
        <w:rPr>
          <w:rFonts w:ascii="Calibri" w:hAnsi="Calibri"/>
        </w:rPr>
        <w:t xml:space="preserve">* If you answered YES to question(s) 2a, 2b or 2c please attach </w:t>
      </w:r>
      <w:r w:rsidR="00813572">
        <w:rPr>
          <w:rFonts w:ascii="Calibri" w:hAnsi="Calibri"/>
        </w:rPr>
        <w:t xml:space="preserve">a copy of </w:t>
      </w:r>
      <w:r>
        <w:rPr>
          <w:rFonts w:ascii="Calibri" w:hAnsi="Calibri"/>
        </w:rPr>
        <w:t xml:space="preserve">your Protecting Vulnerable Groups (PVG) clearance from </w:t>
      </w:r>
      <w:hyperlink r:id="rId8" w:history="1">
        <w:r w:rsidRPr="00F2528B">
          <w:rPr>
            <w:rStyle w:val="Hyperlink"/>
            <w:rFonts w:ascii="Calibri" w:hAnsi="Calibri"/>
          </w:rPr>
          <w:t>Disclosure Scotland</w:t>
        </w:r>
      </w:hyperlink>
      <w:r>
        <w:rPr>
          <w:rFonts w:ascii="Calibri" w:hAnsi="Calibri"/>
        </w:rPr>
        <w:t xml:space="preserve"> (or the equ</w:t>
      </w:r>
      <w:r w:rsidR="00165243">
        <w:rPr>
          <w:rFonts w:ascii="Calibri" w:hAnsi="Calibri"/>
        </w:rPr>
        <w:t>ivalent in other jurisdictions)</w:t>
      </w:r>
      <w:r w:rsidR="00564C99">
        <w:rPr>
          <w:rFonts w:ascii="Calibri" w:hAnsi="Calibri"/>
        </w:rPr>
        <w:t>.</w:t>
      </w:r>
      <w:r>
        <w:rPr>
          <w:rFonts w:ascii="Calibri" w:hAnsi="Calibri"/>
        </w:rPr>
        <w:t xml:space="preserve"> </w:t>
      </w:r>
    </w:p>
    <w:p w14:paraId="1CC75141" w14:textId="77777777" w:rsidR="00592F25" w:rsidRDefault="00592F25" w:rsidP="00592F25">
      <w:pPr>
        <w:rPr>
          <w:rFonts w:ascii="Calibri" w:hAnsi="Calibri"/>
        </w:rPr>
      </w:pPr>
    </w:p>
    <w:p w14:paraId="76FE6C54" w14:textId="245645FA" w:rsidR="00AB7558" w:rsidRPr="008B693C" w:rsidRDefault="00AB7558" w:rsidP="00592F25">
      <w:pPr>
        <w:rPr>
          <w:rFonts w:ascii="Calibri" w:hAnsi="Calibri"/>
        </w:rPr>
      </w:pPr>
      <w:r w:rsidRPr="008B693C">
        <w:rPr>
          <w:rFonts w:ascii="Calibri" w:hAnsi="Calibri"/>
        </w:rPr>
        <w:t xml:space="preserve">Please explain in detail how you intend to recruit your participants </w:t>
      </w:r>
      <w:r w:rsidR="00642608">
        <w:rPr>
          <w:rFonts w:ascii="Calibri" w:hAnsi="Calibri"/>
        </w:rPr>
        <w:t>(including inclusion and exclusion criteria</w:t>
      </w:r>
      <w:r w:rsidR="007C766D">
        <w:rPr>
          <w:rFonts w:ascii="Calibri" w:hAnsi="Calibri"/>
        </w:rPr>
        <w:t xml:space="preserve"> and the participant’s location if outside the UK</w:t>
      </w:r>
      <w:r w:rsidR="00642608">
        <w:rPr>
          <w:rFonts w:ascii="Calibri" w:hAnsi="Calibri"/>
        </w:rPr>
        <w:t>)</w:t>
      </w:r>
      <w:r w:rsidR="00571CAD">
        <w:rPr>
          <w:rFonts w:ascii="Calibri" w:hAnsi="Calibri"/>
        </w:rPr>
        <w:t>.</w:t>
      </w:r>
      <w:r w:rsidR="00642608">
        <w:rPr>
          <w:rFonts w:ascii="Calibri" w:hAnsi="Calibri"/>
        </w:rPr>
        <w:t xml:space="preserve"> </w:t>
      </w:r>
      <w:r w:rsidR="00571CAD">
        <w:rPr>
          <w:rFonts w:ascii="Calibri" w:hAnsi="Calibri"/>
        </w:rPr>
        <w:t xml:space="preserve">Pay </w:t>
      </w:r>
      <w:r w:rsidRPr="008B693C">
        <w:rPr>
          <w:rFonts w:ascii="Calibri" w:hAnsi="Calibri"/>
        </w:rPr>
        <w:t xml:space="preserve">particular </w:t>
      </w:r>
      <w:r w:rsidR="00571CAD">
        <w:rPr>
          <w:rFonts w:ascii="Calibri" w:hAnsi="Calibri"/>
        </w:rPr>
        <w:t xml:space="preserve">consideration to </w:t>
      </w:r>
      <w:r w:rsidRPr="008B693C">
        <w:rPr>
          <w:rFonts w:ascii="Calibri" w:hAnsi="Calibri"/>
        </w:rPr>
        <w:t>any issues arising from answering YES to any of these questions:</w:t>
      </w:r>
    </w:p>
    <w:tbl>
      <w:tblPr>
        <w:tblStyle w:val="TableGrid"/>
        <w:tblW w:w="0" w:type="auto"/>
        <w:tblLook w:val="04A0" w:firstRow="1" w:lastRow="0" w:firstColumn="1" w:lastColumn="0" w:noHBand="0" w:noVBand="1"/>
      </w:tblPr>
      <w:tblGrid>
        <w:gridCol w:w="9016"/>
      </w:tblGrid>
      <w:tr w:rsidR="00AB7558" w:rsidRPr="008B693C" w14:paraId="5B4A8654" w14:textId="77777777" w:rsidTr="00D42F51">
        <w:tc>
          <w:tcPr>
            <w:tcW w:w="9242" w:type="dxa"/>
          </w:tcPr>
          <w:p w14:paraId="16C4C2B5" w14:textId="5E062DF7" w:rsidR="00F42179" w:rsidRPr="00B778AA" w:rsidRDefault="00F42179" w:rsidP="00F42179">
            <w:pPr>
              <w:rPr>
                <w:rFonts w:asciiTheme="majorHAnsi" w:eastAsiaTheme="minorEastAsia" w:hAnsiTheme="majorHAnsi" w:cstheme="majorHAnsi"/>
                <w:color w:val="000000"/>
              </w:rPr>
            </w:pPr>
            <w:r w:rsidRPr="00B778AA">
              <w:rPr>
                <w:rFonts w:asciiTheme="majorHAnsi" w:eastAsiaTheme="minorEastAsia" w:hAnsiTheme="majorHAnsi" w:cstheme="majorHAnsi"/>
                <w:color w:val="000000"/>
              </w:rPr>
              <w:t>This project does not require recruitment of participants because existing datasets would be used. The first dataset consists of fingerprint images of Nigerians who live in Nigeria and are above 18 years. As the data has already been collected by</w:t>
            </w:r>
            <w:r w:rsidR="007170B3" w:rsidRPr="00B778AA">
              <w:rPr>
                <w:rFonts w:asciiTheme="majorHAnsi" w:eastAsiaTheme="minorEastAsia" w:hAnsiTheme="majorHAnsi" w:cstheme="majorHAnsi"/>
                <w:color w:val="000000"/>
              </w:rPr>
              <w:t xml:space="preserve"> my supervisor (</w:t>
            </w:r>
            <w:r w:rsidRPr="00B778AA">
              <w:rPr>
                <w:rFonts w:asciiTheme="majorHAnsi" w:eastAsiaTheme="minorEastAsia" w:hAnsiTheme="majorHAnsi" w:cstheme="majorHAnsi"/>
                <w:color w:val="000000"/>
              </w:rPr>
              <w:t>Oluwafemi Samuel</w:t>
            </w:r>
            <w:r w:rsidR="007170B3" w:rsidRPr="00B778AA">
              <w:rPr>
                <w:rFonts w:asciiTheme="majorHAnsi" w:eastAsiaTheme="minorEastAsia" w:hAnsiTheme="majorHAnsi" w:cstheme="majorHAnsi"/>
                <w:color w:val="000000"/>
              </w:rPr>
              <w:t>)</w:t>
            </w:r>
            <w:r w:rsidRPr="00B778AA">
              <w:rPr>
                <w:rFonts w:asciiTheme="majorHAnsi" w:eastAsiaTheme="minorEastAsia" w:hAnsiTheme="majorHAnsi" w:cstheme="majorHAnsi"/>
                <w:color w:val="000000"/>
              </w:rPr>
              <w:t xml:space="preserve"> with all required permissions, I’ll be using the same dataset so there won’t be any new data collection.</w:t>
            </w:r>
          </w:p>
          <w:p w14:paraId="4A9C30D0" w14:textId="65096DD5" w:rsidR="00C618DA" w:rsidRPr="00B778AA" w:rsidRDefault="00C618DA" w:rsidP="00F42179">
            <w:pPr>
              <w:rPr>
                <w:rFonts w:asciiTheme="majorHAnsi" w:eastAsiaTheme="minorEastAsia" w:hAnsiTheme="majorHAnsi" w:cstheme="majorHAnsi"/>
                <w:color w:val="000000"/>
              </w:rPr>
            </w:pPr>
            <w:r w:rsidRPr="00B778AA">
              <w:rPr>
                <w:rFonts w:asciiTheme="majorHAnsi" w:hAnsiTheme="majorHAnsi" w:cstheme="majorHAnsi"/>
              </w:rPr>
              <w:t xml:space="preserve">The second dataset, </w:t>
            </w:r>
            <w:proofErr w:type="spellStart"/>
            <w:r w:rsidRPr="00B778AA">
              <w:rPr>
                <w:rFonts w:asciiTheme="majorHAnsi" w:hAnsiTheme="majorHAnsi" w:cstheme="majorHAnsi"/>
              </w:rPr>
              <w:t>SOCOFing</w:t>
            </w:r>
            <w:proofErr w:type="spellEnd"/>
            <w:r w:rsidRPr="00B778AA">
              <w:rPr>
                <w:rFonts w:asciiTheme="majorHAnsi" w:hAnsiTheme="majorHAnsi" w:cstheme="majorHAnsi"/>
              </w:rPr>
              <w:t xml:space="preserve"> is publicly available fingerprint dataset at Kaggle.com.</w:t>
            </w:r>
          </w:p>
          <w:p w14:paraId="0C3B5578" w14:textId="4E2885CF" w:rsidR="0030325C" w:rsidRPr="00B778AA" w:rsidRDefault="00C618DA" w:rsidP="00F42179">
            <w:pPr>
              <w:rPr>
                <w:rFonts w:ascii="Helvetica" w:eastAsiaTheme="minorEastAsia" w:hAnsi="Helvetica" w:cs="Helvetica"/>
                <w:color w:val="000000"/>
                <w:sz w:val="21"/>
                <w:szCs w:val="21"/>
              </w:rPr>
            </w:pPr>
            <w:r w:rsidRPr="00B778AA">
              <w:rPr>
                <w:rFonts w:asciiTheme="majorHAnsi" w:eastAsiaTheme="minorEastAsia" w:hAnsiTheme="majorHAnsi" w:cstheme="majorHAnsi"/>
                <w:color w:val="000000"/>
                <w:highlight w:val="yellow"/>
              </w:rPr>
              <w:t xml:space="preserve">As MASIVE dataset </w:t>
            </w:r>
            <w:r w:rsidR="003A48FC">
              <w:rPr>
                <w:rFonts w:asciiTheme="majorHAnsi" w:eastAsiaTheme="minorEastAsia" w:hAnsiTheme="majorHAnsi" w:cstheme="majorHAnsi"/>
                <w:color w:val="000000"/>
                <w:highlight w:val="yellow"/>
              </w:rPr>
              <w:t>wa</w:t>
            </w:r>
            <w:r w:rsidRPr="00B778AA">
              <w:rPr>
                <w:rFonts w:asciiTheme="majorHAnsi" w:eastAsiaTheme="minorEastAsia" w:hAnsiTheme="majorHAnsi" w:cstheme="majorHAnsi"/>
                <w:color w:val="000000"/>
                <w:highlight w:val="yellow"/>
              </w:rPr>
              <w:t xml:space="preserve">s collected using light emitting sensor, I’ll run quality check </w:t>
            </w:r>
            <w:r w:rsidR="00B778AA">
              <w:rPr>
                <w:rFonts w:asciiTheme="majorHAnsi" w:eastAsiaTheme="minorEastAsia" w:hAnsiTheme="majorHAnsi" w:cstheme="majorHAnsi"/>
                <w:color w:val="000000"/>
                <w:highlight w:val="yellow"/>
              </w:rPr>
              <w:t>o</w:t>
            </w:r>
            <w:r w:rsidRPr="00B778AA">
              <w:rPr>
                <w:rFonts w:asciiTheme="majorHAnsi" w:eastAsiaTheme="minorEastAsia" w:hAnsiTheme="majorHAnsi" w:cstheme="majorHAnsi"/>
                <w:color w:val="000000"/>
                <w:highlight w:val="yellow"/>
              </w:rPr>
              <w:t>n images</w:t>
            </w:r>
            <w:r w:rsidR="00B778AA">
              <w:rPr>
                <w:rFonts w:asciiTheme="majorHAnsi" w:eastAsiaTheme="minorEastAsia" w:hAnsiTheme="majorHAnsi" w:cstheme="majorHAnsi"/>
                <w:color w:val="000000"/>
                <w:highlight w:val="yellow"/>
              </w:rPr>
              <w:t xml:space="preserve"> using NFIQ2 tool</w:t>
            </w:r>
            <w:r w:rsidRPr="00B778AA">
              <w:rPr>
                <w:rFonts w:asciiTheme="majorHAnsi" w:eastAsiaTheme="minorEastAsia" w:hAnsiTheme="majorHAnsi" w:cstheme="majorHAnsi"/>
                <w:color w:val="000000"/>
                <w:highlight w:val="yellow"/>
              </w:rPr>
              <w:t xml:space="preserve"> and analyse the quality score compared to </w:t>
            </w:r>
            <w:r w:rsidR="00B778AA" w:rsidRPr="00B778AA">
              <w:rPr>
                <w:rFonts w:asciiTheme="majorHAnsi" w:eastAsiaTheme="minorEastAsia" w:hAnsiTheme="majorHAnsi" w:cstheme="majorHAnsi"/>
                <w:color w:val="000000"/>
                <w:highlight w:val="yellow"/>
              </w:rPr>
              <w:t>quality</w:t>
            </w:r>
            <w:r w:rsidRPr="00B778AA">
              <w:rPr>
                <w:rFonts w:asciiTheme="majorHAnsi" w:eastAsiaTheme="minorEastAsia" w:hAnsiTheme="majorHAnsi" w:cstheme="majorHAnsi"/>
                <w:color w:val="000000"/>
                <w:highlight w:val="yellow"/>
              </w:rPr>
              <w:t xml:space="preserve"> score of images in </w:t>
            </w:r>
            <w:proofErr w:type="spellStart"/>
            <w:r w:rsidRPr="00B778AA">
              <w:rPr>
                <w:rFonts w:asciiTheme="majorHAnsi" w:eastAsiaTheme="minorEastAsia" w:hAnsiTheme="majorHAnsi" w:cstheme="majorHAnsi"/>
                <w:color w:val="000000"/>
                <w:highlight w:val="yellow"/>
              </w:rPr>
              <w:t>SOCOFing</w:t>
            </w:r>
            <w:proofErr w:type="spellEnd"/>
            <w:r w:rsidRPr="00B778AA">
              <w:rPr>
                <w:rFonts w:asciiTheme="majorHAnsi" w:eastAsiaTheme="minorEastAsia" w:hAnsiTheme="majorHAnsi" w:cstheme="majorHAnsi"/>
                <w:color w:val="000000"/>
                <w:highlight w:val="yellow"/>
              </w:rPr>
              <w:t xml:space="preserve"> which </w:t>
            </w:r>
            <w:r w:rsidR="00786F56">
              <w:rPr>
                <w:rFonts w:asciiTheme="majorHAnsi" w:eastAsiaTheme="minorEastAsia" w:hAnsiTheme="majorHAnsi" w:cstheme="majorHAnsi"/>
                <w:color w:val="000000"/>
                <w:highlight w:val="yellow"/>
              </w:rPr>
              <w:t>wa</w:t>
            </w:r>
            <w:r w:rsidRPr="00B778AA">
              <w:rPr>
                <w:rFonts w:asciiTheme="majorHAnsi" w:eastAsiaTheme="minorEastAsia" w:hAnsiTheme="majorHAnsi" w:cstheme="majorHAnsi"/>
                <w:color w:val="000000"/>
                <w:highlight w:val="yellow"/>
              </w:rPr>
              <w:t xml:space="preserve">s collected using </w:t>
            </w:r>
            <w:r w:rsidR="003A48FC">
              <w:rPr>
                <w:rFonts w:asciiTheme="majorHAnsi" w:eastAsiaTheme="minorEastAsia" w:hAnsiTheme="majorHAnsi" w:cstheme="majorHAnsi"/>
                <w:color w:val="000000"/>
                <w:highlight w:val="yellow"/>
              </w:rPr>
              <w:t>an o</w:t>
            </w:r>
            <w:r w:rsidR="003A48FC" w:rsidRPr="00B778AA">
              <w:rPr>
                <w:rFonts w:asciiTheme="majorHAnsi" w:eastAsiaTheme="minorEastAsia" w:hAnsiTheme="majorHAnsi" w:cstheme="majorHAnsi"/>
                <w:color w:val="000000"/>
                <w:highlight w:val="yellow"/>
              </w:rPr>
              <w:t xml:space="preserve">ptical </w:t>
            </w:r>
            <w:r w:rsidRPr="00B778AA">
              <w:rPr>
                <w:rFonts w:asciiTheme="majorHAnsi" w:eastAsiaTheme="minorEastAsia" w:hAnsiTheme="majorHAnsi" w:cstheme="majorHAnsi"/>
                <w:color w:val="000000"/>
                <w:highlight w:val="yellow"/>
              </w:rPr>
              <w:t>sensor.</w:t>
            </w:r>
          </w:p>
        </w:tc>
      </w:tr>
    </w:tbl>
    <w:p w14:paraId="67692F38" w14:textId="77777777" w:rsidR="00AB7558" w:rsidRPr="008B693C" w:rsidRDefault="00AB7558" w:rsidP="00AB7558">
      <w:pPr>
        <w:rPr>
          <w:rFonts w:ascii="Calibri" w:hAnsi="Calibri"/>
        </w:rPr>
      </w:pPr>
    </w:p>
    <w:p w14:paraId="49456198" w14:textId="77777777" w:rsidR="00AB7558" w:rsidRPr="008B693C" w:rsidRDefault="00AB7558" w:rsidP="00AB7558">
      <w:pPr>
        <w:rPr>
          <w:rFonts w:ascii="Calibri" w:hAnsi="Calibri"/>
          <w:b/>
          <w:sz w:val="28"/>
          <w:szCs w:val="28"/>
        </w:rPr>
      </w:pPr>
      <w:r w:rsidRPr="008B693C">
        <w:rPr>
          <w:rFonts w:ascii="Calibri" w:hAnsi="Calibri"/>
          <w:b/>
          <w:sz w:val="28"/>
          <w:szCs w:val="28"/>
        </w:rPr>
        <w:t>3. Informed consent</w:t>
      </w:r>
    </w:p>
    <w:tbl>
      <w:tblPr>
        <w:tblStyle w:val="TableGrid"/>
        <w:tblW w:w="0" w:type="auto"/>
        <w:tblLook w:val="04A0" w:firstRow="1" w:lastRow="0" w:firstColumn="1" w:lastColumn="0" w:noHBand="0" w:noVBand="1"/>
      </w:tblPr>
      <w:tblGrid>
        <w:gridCol w:w="7941"/>
        <w:gridCol w:w="571"/>
        <w:gridCol w:w="504"/>
      </w:tblGrid>
      <w:tr w:rsidR="00AB7558" w:rsidRPr="008B693C" w14:paraId="268DBCE1" w14:textId="77777777" w:rsidTr="00D42F51">
        <w:tc>
          <w:tcPr>
            <w:tcW w:w="0" w:type="auto"/>
          </w:tcPr>
          <w:p w14:paraId="05BDCD6D" w14:textId="77777777" w:rsidR="00AB7558" w:rsidRPr="008B693C" w:rsidRDefault="00AB7558" w:rsidP="00D42F51">
            <w:pPr>
              <w:rPr>
                <w:rFonts w:ascii="Calibri" w:hAnsi="Calibri"/>
              </w:rPr>
            </w:pPr>
          </w:p>
        </w:tc>
        <w:tc>
          <w:tcPr>
            <w:tcW w:w="0" w:type="auto"/>
          </w:tcPr>
          <w:p w14:paraId="5D7E93D4" w14:textId="77777777" w:rsidR="00AB7558" w:rsidRPr="008B693C" w:rsidRDefault="00AB7558" w:rsidP="00D42F51">
            <w:pPr>
              <w:rPr>
                <w:rFonts w:ascii="Calibri" w:hAnsi="Calibri"/>
              </w:rPr>
            </w:pPr>
            <w:r w:rsidRPr="008B693C">
              <w:rPr>
                <w:rFonts w:ascii="Calibri" w:hAnsi="Calibri"/>
              </w:rPr>
              <w:t>YES</w:t>
            </w:r>
          </w:p>
        </w:tc>
        <w:tc>
          <w:tcPr>
            <w:tcW w:w="0" w:type="auto"/>
          </w:tcPr>
          <w:p w14:paraId="5BFA25EC" w14:textId="77777777" w:rsidR="00AB7558" w:rsidRPr="008B693C" w:rsidRDefault="00AB7558" w:rsidP="00D42F51">
            <w:pPr>
              <w:rPr>
                <w:rFonts w:ascii="Calibri" w:hAnsi="Calibri"/>
              </w:rPr>
            </w:pPr>
            <w:r w:rsidRPr="008B693C">
              <w:rPr>
                <w:rFonts w:ascii="Calibri" w:hAnsi="Calibri"/>
              </w:rPr>
              <w:t>NO</w:t>
            </w:r>
          </w:p>
        </w:tc>
      </w:tr>
      <w:tr w:rsidR="00AB7558" w:rsidRPr="008B693C" w14:paraId="40F210B5" w14:textId="77777777" w:rsidTr="00D42F51">
        <w:tc>
          <w:tcPr>
            <w:tcW w:w="0" w:type="auto"/>
          </w:tcPr>
          <w:p w14:paraId="2693DE07" w14:textId="0D0D1C4B" w:rsidR="00AB7558" w:rsidRPr="008B693C" w:rsidRDefault="0095353C" w:rsidP="00D42F51">
            <w:pPr>
              <w:rPr>
                <w:rFonts w:ascii="Calibri" w:hAnsi="Calibri"/>
              </w:rPr>
            </w:pPr>
            <w:r>
              <w:rPr>
                <w:rFonts w:ascii="Calibri" w:hAnsi="Calibri"/>
              </w:rPr>
              <w:t xml:space="preserve">3a. </w:t>
            </w:r>
            <w:r w:rsidR="00AB7558" w:rsidRPr="008B693C">
              <w:rPr>
                <w:rFonts w:ascii="Calibri" w:hAnsi="Calibri"/>
              </w:rPr>
              <w:t xml:space="preserve">Will all participants be fully informed why the project is being conducted and what their participation will involve, and will this information be given before the project begins? </w:t>
            </w:r>
          </w:p>
        </w:tc>
        <w:tc>
          <w:tcPr>
            <w:tcW w:w="0" w:type="auto"/>
          </w:tcPr>
          <w:p w14:paraId="11B987AA" w14:textId="2B8A040F" w:rsidR="00AB7558" w:rsidRPr="008B693C" w:rsidRDefault="00F42179" w:rsidP="00D42F51">
            <w:pPr>
              <w:rPr>
                <w:rFonts w:ascii="Calibri" w:hAnsi="Calibri"/>
              </w:rPr>
            </w:pPr>
            <w:r>
              <w:rPr>
                <w:rFonts w:ascii="Calibri" w:hAnsi="Calibri"/>
              </w:rPr>
              <w:t>N/A</w:t>
            </w:r>
          </w:p>
        </w:tc>
        <w:tc>
          <w:tcPr>
            <w:tcW w:w="0" w:type="auto"/>
          </w:tcPr>
          <w:p w14:paraId="1596456D" w14:textId="77777777" w:rsidR="00AB7558" w:rsidRPr="008B693C" w:rsidRDefault="00AB7558" w:rsidP="00D42F51">
            <w:pPr>
              <w:rPr>
                <w:rFonts w:ascii="Calibri" w:hAnsi="Calibri"/>
              </w:rPr>
            </w:pPr>
          </w:p>
        </w:tc>
      </w:tr>
      <w:tr w:rsidR="00AB7558" w:rsidRPr="008B693C" w14:paraId="65D01415" w14:textId="77777777" w:rsidTr="00D42F51">
        <w:tc>
          <w:tcPr>
            <w:tcW w:w="0" w:type="auto"/>
          </w:tcPr>
          <w:p w14:paraId="2177CCBE" w14:textId="4B032018" w:rsidR="00AB7558" w:rsidRPr="008B693C" w:rsidRDefault="0095353C" w:rsidP="00D42F51">
            <w:pPr>
              <w:rPr>
                <w:rFonts w:ascii="Calibri" w:hAnsi="Calibri"/>
              </w:rPr>
            </w:pPr>
            <w:r>
              <w:rPr>
                <w:rFonts w:ascii="Calibri" w:hAnsi="Calibri"/>
              </w:rPr>
              <w:t xml:space="preserve">3b. </w:t>
            </w:r>
            <w:r w:rsidR="00AB7558" w:rsidRPr="008B693C">
              <w:rPr>
                <w:rFonts w:ascii="Calibri" w:hAnsi="Calibri"/>
              </w:rPr>
              <w:t xml:space="preserve">Will every participant be asked to give written consent to participation?  </w:t>
            </w:r>
          </w:p>
        </w:tc>
        <w:tc>
          <w:tcPr>
            <w:tcW w:w="0" w:type="auto"/>
          </w:tcPr>
          <w:p w14:paraId="0BF65876" w14:textId="18C9105F" w:rsidR="00AB7558" w:rsidRPr="008B693C" w:rsidRDefault="00F42179" w:rsidP="00D42F51">
            <w:pPr>
              <w:rPr>
                <w:rFonts w:ascii="Calibri" w:hAnsi="Calibri"/>
              </w:rPr>
            </w:pPr>
            <w:r>
              <w:rPr>
                <w:rFonts w:ascii="Calibri" w:hAnsi="Calibri"/>
              </w:rPr>
              <w:t>N/A</w:t>
            </w:r>
          </w:p>
        </w:tc>
        <w:tc>
          <w:tcPr>
            <w:tcW w:w="0" w:type="auto"/>
          </w:tcPr>
          <w:p w14:paraId="04AC6CA1" w14:textId="77777777" w:rsidR="00AB7558" w:rsidRPr="008B693C" w:rsidRDefault="00AB7558" w:rsidP="00D42F51">
            <w:pPr>
              <w:rPr>
                <w:rFonts w:ascii="Calibri" w:hAnsi="Calibri"/>
              </w:rPr>
            </w:pPr>
          </w:p>
        </w:tc>
      </w:tr>
      <w:tr w:rsidR="00AB7558" w:rsidRPr="008B693C" w14:paraId="048BFDA6" w14:textId="77777777" w:rsidTr="00D42F51">
        <w:tc>
          <w:tcPr>
            <w:tcW w:w="0" w:type="auto"/>
          </w:tcPr>
          <w:p w14:paraId="7A9F6149" w14:textId="4BB8D88A" w:rsidR="00AB7558" w:rsidRPr="008B693C" w:rsidRDefault="0095353C" w:rsidP="00D42F51">
            <w:pPr>
              <w:rPr>
                <w:rFonts w:ascii="Calibri" w:hAnsi="Calibri"/>
              </w:rPr>
            </w:pPr>
            <w:r>
              <w:rPr>
                <w:rFonts w:ascii="Calibri" w:hAnsi="Calibri"/>
              </w:rPr>
              <w:t xml:space="preserve">3c. </w:t>
            </w:r>
            <w:r w:rsidR="00AB7558" w:rsidRPr="008B693C">
              <w:rPr>
                <w:rFonts w:ascii="Calibri" w:hAnsi="Calibri"/>
              </w:rPr>
              <w:t xml:space="preserve">Will all participants be fully informed about what data will be collected, </w:t>
            </w:r>
            <w:hyperlink r:id="rId9" w:history="1">
              <w:r w:rsidR="00AB7558" w:rsidRPr="00FB0CAE">
                <w:rPr>
                  <w:rStyle w:val="Hyperlink"/>
                  <w:rFonts w:ascii="Calibri" w:hAnsi="Calibri"/>
                </w:rPr>
                <w:t>where and for how long it will be stored</w:t>
              </w:r>
            </w:hyperlink>
            <w:r w:rsidR="00D56AF1">
              <w:rPr>
                <w:rFonts w:ascii="Calibri" w:hAnsi="Calibri"/>
              </w:rPr>
              <w:t>, and their rights under data protection legislation</w:t>
            </w:r>
            <w:r w:rsidR="00AB7558" w:rsidRPr="008B693C">
              <w:rPr>
                <w:rFonts w:ascii="Calibri" w:hAnsi="Calibri"/>
              </w:rPr>
              <w:t xml:space="preserve">? </w:t>
            </w:r>
          </w:p>
        </w:tc>
        <w:tc>
          <w:tcPr>
            <w:tcW w:w="0" w:type="auto"/>
          </w:tcPr>
          <w:p w14:paraId="4F6430CB" w14:textId="161930A3" w:rsidR="00AB7558" w:rsidRPr="008B693C" w:rsidRDefault="00F42179" w:rsidP="00D42F51">
            <w:pPr>
              <w:rPr>
                <w:rFonts w:ascii="Calibri" w:hAnsi="Calibri"/>
              </w:rPr>
            </w:pPr>
            <w:r>
              <w:rPr>
                <w:rFonts w:ascii="Calibri" w:hAnsi="Calibri"/>
              </w:rPr>
              <w:t>N/A</w:t>
            </w:r>
          </w:p>
        </w:tc>
        <w:tc>
          <w:tcPr>
            <w:tcW w:w="0" w:type="auto"/>
          </w:tcPr>
          <w:p w14:paraId="51B0BE93" w14:textId="77777777" w:rsidR="00AB7558" w:rsidRPr="008B693C" w:rsidRDefault="00AB7558" w:rsidP="00D42F51">
            <w:pPr>
              <w:rPr>
                <w:rFonts w:ascii="Calibri" w:hAnsi="Calibri"/>
              </w:rPr>
            </w:pPr>
          </w:p>
        </w:tc>
      </w:tr>
      <w:tr w:rsidR="00AB7558" w:rsidRPr="008B693C" w14:paraId="353195A5" w14:textId="77777777" w:rsidTr="00D42F51">
        <w:tc>
          <w:tcPr>
            <w:tcW w:w="0" w:type="auto"/>
          </w:tcPr>
          <w:p w14:paraId="098E8088" w14:textId="74E24C34" w:rsidR="00AB7558" w:rsidRPr="008B693C" w:rsidRDefault="0095353C" w:rsidP="00D42F51">
            <w:pPr>
              <w:rPr>
                <w:rFonts w:ascii="Calibri" w:hAnsi="Calibri"/>
              </w:rPr>
            </w:pPr>
            <w:r>
              <w:rPr>
                <w:rFonts w:ascii="Calibri" w:hAnsi="Calibri"/>
              </w:rPr>
              <w:t xml:space="preserve">3d. </w:t>
            </w:r>
            <w:r w:rsidR="00AB7558" w:rsidRPr="008B693C">
              <w:rPr>
                <w:rFonts w:ascii="Calibri" w:hAnsi="Calibri"/>
              </w:rPr>
              <w:t>Will all participants be informed who has access to their data during the time it is stored?</w:t>
            </w:r>
          </w:p>
        </w:tc>
        <w:tc>
          <w:tcPr>
            <w:tcW w:w="0" w:type="auto"/>
          </w:tcPr>
          <w:p w14:paraId="3AE58FDD" w14:textId="607F17E7" w:rsidR="00AB7558" w:rsidRPr="008B693C" w:rsidRDefault="00F42179" w:rsidP="00D42F51">
            <w:pPr>
              <w:rPr>
                <w:rFonts w:ascii="Calibri" w:hAnsi="Calibri"/>
              </w:rPr>
            </w:pPr>
            <w:r>
              <w:rPr>
                <w:rFonts w:ascii="Calibri" w:hAnsi="Calibri"/>
              </w:rPr>
              <w:t>N/A</w:t>
            </w:r>
          </w:p>
        </w:tc>
        <w:tc>
          <w:tcPr>
            <w:tcW w:w="0" w:type="auto"/>
          </w:tcPr>
          <w:p w14:paraId="13CCDC71" w14:textId="77777777" w:rsidR="00AB7558" w:rsidRPr="008B693C" w:rsidRDefault="00AB7558" w:rsidP="00D42F51">
            <w:pPr>
              <w:rPr>
                <w:rFonts w:ascii="Calibri" w:hAnsi="Calibri"/>
              </w:rPr>
            </w:pPr>
          </w:p>
        </w:tc>
      </w:tr>
      <w:tr w:rsidR="00AB7558" w:rsidRPr="008B693C" w14:paraId="3031E7F8" w14:textId="77777777" w:rsidTr="00D42F51">
        <w:tc>
          <w:tcPr>
            <w:tcW w:w="0" w:type="auto"/>
          </w:tcPr>
          <w:p w14:paraId="4A46B66E" w14:textId="6DA31A77" w:rsidR="00AB7558" w:rsidRPr="008B693C" w:rsidRDefault="0095353C" w:rsidP="00D42F51">
            <w:pPr>
              <w:rPr>
                <w:rFonts w:ascii="Calibri" w:hAnsi="Calibri"/>
              </w:rPr>
            </w:pPr>
            <w:r>
              <w:rPr>
                <w:rFonts w:ascii="Calibri" w:hAnsi="Calibri"/>
              </w:rPr>
              <w:t xml:space="preserve">3e. </w:t>
            </w:r>
            <w:r w:rsidR="00213EE6">
              <w:rPr>
                <w:rFonts w:ascii="Calibri" w:hAnsi="Calibri"/>
              </w:rPr>
              <w:t xml:space="preserve">If the project involves </w:t>
            </w:r>
            <w:r w:rsidR="00AB7558" w:rsidRPr="008B693C">
              <w:rPr>
                <w:rFonts w:ascii="Calibri" w:hAnsi="Calibri"/>
              </w:rPr>
              <w:t>audio, video or photographic recording of participants</w:t>
            </w:r>
            <w:r w:rsidR="00213EE6">
              <w:rPr>
                <w:rFonts w:ascii="Calibri" w:hAnsi="Calibri"/>
              </w:rPr>
              <w:t xml:space="preserve"> w</w:t>
            </w:r>
            <w:r w:rsidR="00213EE6" w:rsidRPr="008B693C">
              <w:rPr>
                <w:rFonts w:ascii="Calibri" w:hAnsi="Calibri"/>
              </w:rPr>
              <w:t>ill explicit consent be sought</w:t>
            </w:r>
            <w:r w:rsidR="00AB7558" w:rsidRPr="008B693C">
              <w:rPr>
                <w:rFonts w:ascii="Calibri" w:hAnsi="Calibri"/>
              </w:rPr>
              <w:t>?</w:t>
            </w:r>
            <w:r w:rsidR="008634ED">
              <w:rPr>
                <w:rStyle w:val="FootnoteReference"/>
                <w:rFonts w:ascii="Calibri" w:hAnsi="Calibri"/>
              </w:rPr>
              <w:footnoteReference w:id="3"/>
            </w:r>
          </w:p>
        </w:tc>
        <w:tc>
          <w:tcPr>
            <w:tcW w:w="0" w:type="auto"/>
          </w:tcPr>
          <w:p w14:paraId="15D16B7C" w14:textId="10D51879" w:rsidR="00AB7558" w:rsidRPr="008B693C" w:rsidRDefault="00F42179" w:rsidP="00D42F51">
            <w:pPr>
              <w:rPr>
                <w:rFonts w:ascii="Calibri" w:hAnsi="Calibri"/>
              </w:rPr>
            </w:pPr>
            <w:r>
              <w:rPr>
                <w:rFonts w:ascii="Calibri" w:hAnsi="Calibri"/>
              </w:rPr>
              <w:t>N/A</w:t>
            </w:r>
          </w:p>
        </w:tc>
        <w:tc>
          <w:tcPr>
            <w:tcW w:w="0" w:type="auto"/>
          </w:tcPr>
          <w:p w14:paraId="1E153F81" w14:textId="77777777" w:rsidR="00AB7558" w:rsidRPr="008B693C" w:rsidRDefault="00AB7558" w:rsidP="00D42F51">
            <w:pPr>
              <w:rPr>
                <w:rFonts w:ascii="Calibri" w:hAnsi="Calibri"/>
              </w:rPr>
            </w:pPr>
          </w:p>
        </w:tc>
      </w:tr>
      <w:tr w:rsidR="00AB7558" w:rsidRPr="008B693C" w14:paraId="22DF9633" w14:textId="77777777" w:rsidTr="00D42F51">
        <w:tc>
          <w:tcPr>
            <w:tcW w:w="0" w:type="auto"/>
          </w:tcPr>
          <w:p w14:paraId="059CE01A" w14:textId="14530C6A" w:rsidR="00AB7558" w:rsidRPr="008B693C" w:rsidRDefault="0095353C" w:rsidP="00D42F51">
            <w:pPr>
              <w:rPr>
                <w:rFonts w:ascii="Calibri" w:hAnsi="Calibri"/>
              </w:rPr>
            </w:pPr>
            <w:r>
              <w:rPr>
                <w:rFonts w:ascii="Calibri" w:hAnsi="Calibri"/>
              </w:rPr>
              <w:lastRenderedPageBreak/>
              <w:t xml:space="preserve">3f. </w:t>
            </w:r>
            <w:r w:rsidR="00AB7558" w:rsidRPr="008B693C">
              <w:rPr>
                <w:rFonts w:ascii="Calibri" w:hAnsi="Calibri"/>
              </w:rPr>
              <w:t>Will every participant understand their right not to take part or to withdraw themselves and their data from the project without giving a reason and without penalty?</w:t>
            </w:r>
          </w:p>
        </w:tc>
        <w:tc>
          <w:tcPr>
            <w:tcW w:w="0" w:type="auto"/>
          </w:tcPr>
          <w:p w14:paraId="6E4DF21A" w14:textId="7200C567" w:rsidR="00AB7558" w:rsidRPr="008B693C" w:rsidRDefault="00F42179" w:rsidP="00D42F51">
            <w:pPr>
              <w:rPr>
                <w:rFonts w:ascii="Calibri" w:hAnsi="Calibri"/>
              </w:rPr>
            </w:pPr>
            <w:r>
              <w:rPr>
                <w:rFonts w:ascii="Calibri" w:hAnsi="Calibri"/>
              </w:rPr>
              <w:t>N/A</w:t>
            </w:r>
          </w:p>
        </w:tc>
        <w:tc>
          <w:tcPr>
            <w:tcW w:w="0" w:type="auto"/>
          </w:tcPr>
          <w:p w14:paraId="3F4DB32D" w14:textId="77777777" w:rsidR="00AB7558" w:rsidRPr="008B693C" w:rsidRDefault="00AB7558" w:rsidP="00D42F51">
            <w:pPr>
              <w:rPr>
                <w:rFonts w:ascii="Calibri" w:hAnsi="Calibri"/>
              </w:rPr>
            </w:pPr>
          </w:p>
        </w:tc>
      </w:tr>
      <w:tr w:rsidR="00AB7558" w:rsidRPr="008B693C" w14:paraId="748F8079" w14:textId="77777777" w:rsidTr="00D42F51">
        <w:tc>
          <w:tcPr>
            <w:tcW w:w="0" w:type="auto"/>
          </w:tcPr>
          <w:p w14:paraId="7691D5A0" w14:textId="34BE1570" w:rsidR="00AB7558" w:rsidRPr="008B693C" w:rsidRDefault="0095353C" w:rsidP="00D42F51">
            <w:pPr>
              <w:rPr>
                <w:rFonts w:ascii="Calibri" w:hAnsi="Calibri"/>
              </w:rPr>
            </w:pPr>
            <w:r>
              <w:rPr>
                <w:rFonts w:ascii="Calibri" w:hAnsi="Calibri"/>
              </w:rPr>
              <w:t xml:space="preserve">3g. </w:t>
            </w:r>
            <w:r w:rsidR="00AB7558" w:rsidRPr="008B693C">
              <w:rPr>
                <w:rFonts w:ascii="Calibri" w:hAnsi="Calibri"/>
              </w:rPr>
              <w:t>If the project involve</w:t>
            </w:r>
            <w:r w:rsidR="00213EE6">
              <w:rPr>
                <w:rFonts w:ascii="Calibri" w:hAnsi="Calibri"/>
              </w:rPr>
              <w:t>s</w:t>
            </w:r>
            <w:r w:rsidR="00AB7558" w:rsidRPr="008B693C">
              <w:rPr>
                <w:rFonts w:ascii="Calibri" w:hAnsi="Calibri"/>
              </w:rPr>
              <w:t xml:space="preserve"> deception or covert observation of participants will you debrief them at the earliest possible opportunity? </w:t>
            </w:r>
          </w:p>
        </w:tc>
        <w:tc>
          <w:tcPr>
            <w:tcW w:w="0" w:type="auto"/>
          </w:tcPr>
          <w:p w14:paraId="53BD56AE" w14:textId="369CC41E" w:rsidR="00AB7558" w:rsidRPr="008B693C" w:rsidRDefault="00FB4331" w:rsidP="00D42F51">
            <w:pPr>
              <w:rPr>
                <w:rFonts w:ascii="Calibri" w:hAnsi="Calibri"/>
              </w:rPr>
            </w:pPr>
            <w:r>
              <w:rPr>
                <w:rFonts w:ascii="Calibri" w:hAnsi="Calibri"/>
              </w:rPr>
              <w:t>N/A</w:t>
            </w:r>
          </w:p>
        </w:tc>
        <w:tc>
          <w:tcPr>
            <w:tcW w:w="0" w:type="auto"/>
          </w:tcPr>
          <w:p w14:paraId="21B33F48" w14:textId="77777777" w:rsidR="00AB7558" w:rsidRPr="008B693C" w:rsidRDefault="00AB7558" w:rsidP="00D42F51">
            <w:pPr>
              <w:rPr>
                <w:rFonts w:ascii="Calibri" w:hAnsi="Calibri"/>
              </w:rPr>
            </w:pPr>
          </w:p>
        </w:tc>
      </w:tr>
      <w:tr w:rsidR="00813572" w:rsidRPr="008B693C" w14:paraId="02F01355" w14:textId="77777777" w:rsidTr="00D42F51">
        <w:tc>
          <w:tcPr>
            <w:tcW w:w="0" w:type="auto"/>
          </w:tcPr>
          <w:p w14:paraId="4A16A4CE" w14:textId="084B7C0B" w:rsidR="00813572" w:rsidRDefault="00813572" w:rsidP="00D42F51">
            <w:pPr>
              <w:rPr>
                <w:rFonts w:ascii="Calibri" w:hAnsi="Calibri"/>
              </w:rPr>
            </w:pPr>
            <w:r>
              <w:rPr>
                <w:rFonts w:ascii="Calibri" w:hAnsi="Calibri"/>
              </w:rPr>
              <w:t xml:space="preserve">3h. Will participants be fully informed about the potential </w:t>
            </w:r>
            <w:hyperlink r:id="rId10" w:history="1">
              <w:r w:rsidRPr="00FB0CAE">
                <w:rPr>
                  <w:rStyle w:val="Hyperlink"/>
                  <w:rFonts w:ascii="Calibri" w:hAnsi="Calibri"/>
                </w:rPr>
                <w:t>reuse of their data</w:t>
              </w:r>
            </w:hyperlink>
            <w:r w:rsidRPr="00362416">
              <w:rPr>
                <w:rFonts w:ascii="Calibri" w:hAnsi="Calibri"/>
              </w:rPr>
              <w:t xml:space="preserve"> </w:t>
            </w:r>
            <w:r>
              <w:rPr>
                <w:rFonts w:ascii="Calibri" w:hAnsi="Calibri"/>
              </w:rPr>
              <w:t>by other researchers?</w:t>
            </w:r>
          </w:p>
        </w:tc>
        <w:tc>
          <w:tcPr>
            <w:tcW w:w="0" w:type="auto"/>
          </w:tcPr>
          <w:p w14:paraId="61BD4614" w14:textId="1F75C87F" w:rsidR="00813572" w:rsidRPr="008B693C" w:rsidRDefault="00F42179" w:rsidP="00D42F51">
            <w:pPr>
              <w:rPr>
                <w:rFonts w:ascii="Calibri" w:hAnsi="Calibri"/>
              </w:rPr>
            </w:pPr>
            <w:r>
              <w:rPr>
                <w:rFonts w:ascii="Calibri" w:hAnsi="Calibri"/>
              </w:rPr>
              <w:t>N/A</w:t>
            </w:r>
          </w:p>
        </w:tc>
        <w:tc>
          <w:tcPr>
            <w:tcW w:w="0" w:type="auto"/>
          </w:tcPr>
          <w:p w14:paraId="353665E7" w14:textId="77777777" w:rsidR="00813572" w:rsidRPr="008B693C" w:rsidRDefault="00813572" w:rsidP="00D42F51">
            <w:pPr>
              <w:rPr>
                <w:rFonts w:ascii="Calibri" w:hAnsi="Calibri"/>
              </w:rPr>
            </w:pPr>
          </w:p>
        </w:tc>
      </w:tr>
      <w:tr w:rsidR="00813572" w:rsidRPr="008B693C" w14:paraId="7B0BF732" w14:textId="77777777" w:rsidTr="00813572">
        <w:tc>
          <w:tcPr>
            <w:tcW w:w="0" w:type="auto"/>
          </w:tcPr>
          <w:p w14:paraId="7CE9443A" w14:textId="36F256F6" w:rsidR="00813572" w:rsidRPr="008B693C" w:rsidRDefault="00213EE6" w:rsidP="00213EE6">
            <w:pPr>
              <w:rPr>
                <w:rFonts w:ascii="Calibri" w:hAnsi="Calibri"/>
              </w:rPr>
            </w:pPr>
            <w:r>
              <w:rPr>
                <w:rFonts w:ascii="Calibri" w:hAnsi="Calibri"/>
              </w:rPr>
              <w:t>3i</w:t>
            </w:r>
            <w:r w:rsidR="00813572">
              <w:rPr>
                <w:rFonts w:ascii="Calibri" w:hAnsi="Calibri"/>
              </w:rPr>
              <w:t xml:space="preserve">. </w:t>
            </w:r>
            <w:r w:rsidR="00D149EF">
              <w:rPr>
                <w:rFonts w:ascii="Calibri" w:hAnsi="Calibri"/>
              </w:rPr>
              <w:t>If required, will you obtain</w:t>
            </w:r>
            <w:r w:rsidR="00813572">
              <w:rPr>
                <w:rFonts w:ascii="Calibri" w:hAnsi="Calibri"/>
              </w:rPr>
              <w:t xml:space="preserve"> permission from relevant authorities </w:t>
            </w:r>
            <w:r w:rsidR="00D149EF">
              <w:rPr>
                <w:rFonts w:ascii="Calibri" w:hAnsi="Calibri"/>
              </w:rPr>
              <w:t xml:space="preserve">(e.g. employers, third sector organisations, government institutions) </w:t>
            </w:r>
            <w:r w:rsidR="00813572">
              <w:rPr>
                <w:rFonts w:ascii="Calibri" w:hAnsi="Calibri"/>
              </w:rPr>
              <w:t>as part of the recruitment process?</w:t>
            </w:r>
            <w:r w:rsidR="00813572" w:rsidRPr="008B693C">
              <w:rPr>
                <w:rFonts w:ascii="Calibri" w:hAnsi="Calibri"/>
              </w:rPr>
              <w:t xml:space="preserve"> </w:t>
            </w:r>
          </w:p>
        </w:tc>
        <w:tc>
          <w:tcPr>
            <w:tcW w:w="0" w:type="auto"/>
          </w:tcPr>
          <w:p w14:paraId="1BEB547E" w14:textId="45CBA5E8" w:rsidR="00813572" w:rsidRPr="008B693C" w:rsidRDefault="00F42179" w:rsidP="00D42F51">
            <w:pPr>
              <w:rPr>
                <w:rFonts w:ascii="Calibri" w:hAnsi="Calibri"/>
              </w:rPr>
            </w:pPr>
            <w:r>
              <w:rPr>
                <w:rFonts w:ascii="Calibri" w:hAnsi="Calibri"/>
              </w:rPr>
              <w:t>N/A</w:t>
            </w:r>
          </w:p>
        </w:tc>
        <w:tc>
          <w:tcPr>
            <w:tcW w:w="0" w:type="auto"/>
          </w:tcPr>
          <w:p w14:paraId="2E151D26" w14:textId="77777777" w:rsidR="00813572" w:rsidRPr="008B693C" w:rsidRDefault="00813572" w:rsidP="00D42F51">
            <w:pPr>
              <w:rPr>
                <w:rFonts w:ascii="Calibri" w:hAnsi="Calibri"/>
              </w:rPr>
            </w:pPr>
          </w:p>
        </w:tc>
      </w:tr>
      <w:tr w:rsidR="00A433E2" w:rsidRPr="008B693C" w14:paraId="54305060" w14:textId="77777777" w:rsidTr="00813572">
        <w:tc>
          <w:tcPr>
            <w:tcW w:w="0" w:type="auto"/>
          </w:tcPr>
          <w:p w14:paraId="703A0C79" w14:textId="05C2622F" w:rsidR="00A433E2" w:rsidRDefault="00A433E2" w:rsidP="00213EE6">
            <w:pPr>
              <w:rPr>
                <w:rFonts w:ascii="Calibri" w:hAnsi="Calibri"/>
              </w:rPr>
            </w:pPr>
            <w:r>
              <w:rPr>
                <w:rFonts w:ascii="Calibri" w:hAnsi="Calibri"/>
              </w:rPr>
              <w:t xml:space="preserve">3j. Are you satisfied that all participants </w:t>
            </w:r>
            <w:r w:rsidR="00A3426D">
              <w:rPr>
                <w:rFonts w:ascii="Calibri" w:hAnsi="Calibri"/>
              </w:rPr>
              <w:t>have capacity to make their own decisions and understand the risks?</w:t>
            </w:r>
          </w:p>
        </w:tc>
        <w:tc>
          <w:tcPr>
            <w:tcW w:w="0" w:type="auto"/>
          </w:tcPr>
          <w:p w14:paraId="7DFD67FA" w14:textId="227F330F" w:rsidR="00A433E2" w:rsidRPr="008B693C" w:rsidRDefault="00F42179" w:rsidP="00D42F51">
            <w:pPr>
              <w:rPr>
                <w:rFonts w:ascii="Calibri" w:hAnsi="Calibri"/>
              </w:rPr>
            </w:pPr>
            <w:r>
              <w:rPr>
                <w:rFonts w:ascii="Calibri" w:hAnsi="Calibri"/>
              </w:rPr>
              <w:t>N/A</w:t>
            </w:r>
          </w:p>
        </w:tc>
        <w:tc>
          <w:tcPr>
            <w:tcW w:w="0" w:type="auto"/>
          </w:tcPr>
          <w:p w14:paraId="7D8AE2EB" w14:textId="77777777" w:rsidR="00A433E2" w:rsidRPr="008B693C" w:rsidRDefault="00A433E2" w:rsidP="00D42F51">
            <w:pPr>
              <w:rPr>
                <w:rFonts w:ascii="Calibri" w:hAnsi="Calibri"/>
              </w:rPr>
            </w:pPr>
          </w:p>
        </w:tc>
      </w:tr>
    </w:tbl>
    <w:p w14:paraId="4040A18F" w14:textId="77777777" w:rsidR="00AB7558" w:rsidRPr="008B693C" w:rsidRDefault="00AB7558" w:rsidP="00AB7558">
      <w:pPr>
        <w:rPr>
          <w:rFonts w:ascii="Calibri" w:hAnsi="Calibri"/>
        </w:rPr>
      </w:pPr>
    </w:p>
    <w:p w14:paraId="0A82D1AE" w14:textId="7C56EC20" w:rsidR="00AB7558" w:rsidRPr="008B693C" w:rsidRDefault="00AB7558" w:rsidP="00AB7558">
      <w:pPr>
        <w:rPr>
          <w:rFonts w:ascii="Calibri" w:hAnsi="Calibri"/>
        </w:rPr>
      </w:pPr>
      <w:r w:rsidRPr="008B693C">
        <w:rPr>
          <w:rFonts w:ascii="Calibri" w:hAnsi="Calibri"/>
        </w:rPr>
        <w:t xml:space="preserve">If you answered YES to ALL of these </w:t>
      </w:r>
      <w:r w:rsidR="00FB4331" w:rsidRPr="008B693C">
        <w:rPr>
          <w:rFonts w:ascii="Calibri" w:hAnsi="Calibri"/>
        </w:rPr>
        <w:t>questions,</w:t>
      </w:r>
      <w:r w:rsidRPr="008B693C">
        <w:rPr>
          <w:rFonts w:ascii="Calibri" w:hAnsi="Calibri"/>
        </w:rPr>
        <w:t xml:space="preserve"> please explain briefly how you will implement the informed consent scheme. </w:t>
      </w:r>
      <w:r w:rsidRPr="00362416">
        <w:rPr>
          <w:rFonts w:ascii="Calibri" w:hAnsi="Calibri"/>
          <w:i/>
        </w:rPr>
        <w:t>Please attach copies of the participant information sheet(s) and consent form to your application.</w:t>
      </w:r>
    </w:p>
    <w:tbl>
      <w:tblPr>
        <w:tblStyle w:val="TableGrid"/>
        <w:tblW w:w="0" w:type="auto"/>
        <w:tblLook w:val="04A0" w:firstRow="1" w:lastRow="0" w:firstColumn="1" w:lastColumn="0" w:noHBand="0" w:noVBand="1"/>
      </w:tblPr>
      <w:tblGrid>
        <w:gridCol w:w="9016"/>
      </w:tblGrid>
      <w:tr w:rsidR="00AB7558" w:rsidRPr="008B693C" w14:paraId="3494F115" w14:textId="77777777" w:rsidTr="00D42F51">
        <w:tc>
          <w:tcPr>
            <w:tcW w:w="9242" w:type="dxa"/>
          </w:tcPr>
          <w:p w14:paraId="163CC66D" w14:textId="04D69C05" w:rsidR="0030325C" w:rsidRPr="0030325C" w:rsidRDefault="0030325C" w:rsidP="00D42F51">
            <w:pPr>
              <w:rPr>
                <w:rFonts w:ascii="Helvetica" w:eastAsiaTheme="minorEastAsia" w:hAnsi="Helvetica" w:cs="Helvetica"/>
                <w:color w:val="000000"/>
                <w:sz w:val="21"/>
                <w:szCs w:val="21"/>
              </w:rPr>
            </w:pPr>
          </w:p>
        </w:tc>
      </w:tr>
    </w:tbl>
    <w:p w14:paraId="50F16FEB" w14:textId="77777777" w:rsidR="00AB7558" w:rsidRPr="008B693C" w:rsidRDefault="00AB7558" w:rsidP="00AB7558">
      <w:pPr>
        <w:rPr>
          <w:rFonts w:ascii="Calibri" w:hAnsi="Calibri"/>
        </w:rPr>
      </w:pPr>
    </w:p>
    <w:p w14:paraId="3EA7496E" w14:textId="75269ADE" w:rsidR="00280749" w:rsidRDefault="00AB7558" w:rsidP="00AB7558">
      <w:pPr>
        <w:rPr>
          <w:rFonts w:ascii="Calibri" w:hAnsi="Calibri"/>
        </w:rPr>
      </w:pPr>
      <w:r w:rsidRPr="008B693C">
        <w:rPr>
          <w:rFonts w:ascii="Calibri" w:hAnsi="Calibri"/>
        </w:rPr>
        <w:t>If you answered NO to ANY of these question</w:t>
      </w:r>
      <w:r w:rsidR="00C76F1C" w:rsidRPr="008B693C">
        <w:rPr>
          <w:rFonts w:ascii="Calibri" w:hAnsi="Calibri"/>
        </w:rPr>
        <w:t>s</w:t>
      </w:r>
      <w:r w:rsidRPr="008B693C">
        <w:rPr>
          <w:rFonts w:ascii="Calibri" w:hAnsi="Calibri"/>
        </w:rPr>
        <w:t xml:space="preserve">, please </w:t>
      </w:r>
      <w:r w:rsidR="007A5759">
        <w:rPr>
          <w:rFonts w:ascii="Calibri" w:hAnsi="Calibri"/>
        </w:rPr>
        <w:t>provide an explanation. Please note that if written consent is not obtained, any other form of consent used must involve a deliberate action to opt-in (for example, in surveys or questionnaires).</w:t>
      </w:r>
    </w:p>
    <w:p w14:paraId="595F7A8A" w14:textId="25E6B732" w:rsidR="00AB7558" w:rsidRPr="008B693C" w:rsidRDefault="00AB7558" w:rsidP="00AB7558">
      <w:pPr>
        <w:rPr>
          <w:rFonts w:ascii="Calibri" w:hAnsi="Calibri"/>
        </w:rPr>
      </w:pPr>
      <w:r w:rsidRPr="00362416">
        <w:rPr>
          <w:rFonts w:ascii="Calibri" w:hAnsi="Calibri"/>
          <w:i/>
        </w:rPr>
        <w:t xml:space="preserve">Please attach </w:t>
      </w:r>
      <w:r w:rsidR="006B3E7B">
        <w:rPr>
          <w:rFonts w:ascii="Calibri" w:hAnsi="Calibri"/>
          <w:i/>
        </w:rPr>
        <w:t xml:space="preserve">a </w:t>
      </w:r>
      <w:r w:rsidRPr="00362416">
        <w:rPr>
          <w:rFonts w:ascii="Calibri" w:hAnsi="Calibri"/>
          <w:i/>
        </w:rPr>
        <w:t>cop</w:t>
      </w:r>
      <w:r w:rsidR="006B3E7B">
        <w:rPr>
          <w:rFonts w:ascii="Calibri" w:hAnsi="Calibri"/>
          <w:i/>
        </w:rPr>
        <w:t>y</w:t>
      </w:r>
      <w:r w:rsidRPr="00362416">
        <w:rPr>
          <w:rFonts w:ascii="Calibri" w:hAnsi="Calibri"/>
          <w:i/>
        </w:rPr>
        <w:t xml:space="preserve"> of the participant information sheet and consent form </w:t>
      </w:r>
      <w:r w:rsidR="006B3E7B">
        <w:rPr>
          <w:rFonts w:ascii="Calibri" w:hAnsi="Calibri"/>
          <w:i/>
        </w:rPr>
        <w:t xml:space="preserve">(where applicable) </w:t>
      </w:r>
      <w:r w:rsidRPr="00362416">
        <w:rPr>
          <w:rFonts w:ascii="Calibri" w:hAnsi="Calibri"/>
          <w:i/>
        </w:rPr>
        <w:t>to your application.</w:t>
      </w:r>
      <w:r w:rsidRPr="008B693C">
        <w:rPr>
          <w:rFonts w:ascii="Calibri" w:hAnsi="Calibri"/>
        </w:rPr>
        <w:t xml:space="preserve"> </w:t>
      </w:r>
    </w:p>
    <w:tbl>
      <w:tblPr>
        <w:tblStyle w:val="TableGrid"/>
        <w:tblW w:w="0" w:type="auto"/>
        <w:tblLook w:val="04A0" w:firstRow="1" w:lastRow="0" w:firstColumn="1" w:lastColumn="0" w:noHBand="0" w:noVBand="1"/>
      </w:tblPr>
      <w:tblGrid>
        <w:gridCol w:w="9016"/>
      </w:tblGrid>
      <w:tr w:rsidR="00AB7558" w:rsidRPr="008B693C" w14:paraId="61818CBE" w14:textId="77777777" w:rsidTr="00D42F51">
        <w:tc>
          <w:tcPr>
            <w:tcW w:w="9242" w:type="dxa"/>
          </w:tcPr>
          <w:p w14:paraId="12ABBD15" w14:textId="77777777" w:rsidR="00AB7558" w:rsidRPr="008B693C" w:rsidRDefault="00AB7558" w:rsidP="00D42F51">
            <w:pPr>
              <w:rPr>
                <w:rFonts w:ascii="Calibri" w:hAnsi="Calibri"/>
              </w:rPr>
            </w:pPr>
          </w:p>
        </w:tc>
      </w:tr>
    </w:tbl>
    <w:p w14:paraId="45C55F8C" w14:textId="77777777" w:rsidR="00AB7558" w:rsidRPr="008B693C" w:rsidRDefault="00AB7558" w:rsidP="00AB7558">
      <w:pPr>
        <w:rPr>
          <w:rFonts w:ascii="Calibri" w:hAnsi="Calibri"/>
        </w:rPr>
      </w:pPr>
    </w:p>
    <w:p w14:paraId="2A503971" w14:textId="77777777" w:rsidR="002D5171" w:rsidRPr="00614D11" w:rsidRDefault="002D5171" w:rsidP="002D5171">
      <w:pPr>
        <w:rPr>
          <w:rFonts w:ascii="Calibri" w:hAnsi="Calibri"/>
          <w:b/>
          <w:sz w:val="28"/>
          <w:szCs w:val="28"/>
        </w:rPr>
      </w:pPr>
      <w:r w:rsidRPr="00BD437E">
        <w:rPr>
          <w:rFonts w:ascii="Calibri" w:hAnsi="Calibri"/>
          <w:b/>
          <w:sz w:val="28"/>
          <w:szCs w:val="28"/>
        </w:rPr>
        <w:t>4</w:t>
      </w:r>
      <w:r>
        <w:rPr>
          <w:rFonts w:ascii="Calibri" w:hAnsi="Calibri"/>
          <w:b/>
          <w:sz w:val="28"/>
          <w:szCs w:val="28"/>
        </w:rPr>
        <w:t>a</w:t>
      </w:r>
      <w:r w:rsidRPr="00BD437E">
        <w:rPr>
          <w:rFonts w:ascii="Calibri" w:hAnsi="Calibri"/>
          <w:b/>
          <w:sz w:val="28"/>
          <w:szCs w:val="28"/>
        </w:rPr>
        <w:t>. Data Management</w:t>
      </w:r>
      <w:r>
        <w:rPr>
          <w:rFonts w:ascii="Calibri" w:hAnsi="Calibri"/>
          <w:b/>
          <w:sz w:val="28"/>
          <w:szCs w:val="28"/>
        </w:rPr>
        <w:t>: Lawful Processing of Data</w:t>
      </w:r>
    </w:p>
    <w:p w14:paraId="62B85AF9" w14:textId="0EEB19DD" w:rsidR="002D5171" w:rsidRDefault="002D5171" w:rsidP="002D5171">
      <w:pPr>
        <w:rPr>
          <w:rFonts w:asciiTheme="majorHAnsi" w:hAnsiTheme="majorHAnsi"/>
        </w:rPr>
      </w:pPr>
      <w:r>
        <w:rPr>
          <w:rFonts w:asciiTheme="majorHAnsi" w:hAnsiTheme="majorHAnsi"/>
        </w:rPr>
        <w:t>1) Data protection legislation</w:t>
      </w:r>
      <w:r>
        <w:rPr>
          <w:rStyle w:val="FootnoteReference"/>
          <w:rFonts w:asciiTheme="majorHAnsi" w:hAnsiTheme="majorHAnsi"/>
        </w:rPr>
        <w:footnoteReference w:id="4"/>
      </w:r>
      <w:r>
        <w:rPr>
          <w:rFonts w:asciiTheme="majorHAnsi" w:hAnsiTheme="majorHAnsi"/>
        </w:rPr>
        <w:t xml:space="preserve"> requires participants to be informed of the </w:t>
      </w:r>
      <w:hyperlink r:id="rId11" w:history="1">
        <w:r w:rsidRPr="00E97662">
          <w:rPr>
            <w:rStyle w:val="Hyperlink"/>
            <w:rFonts w:asciiTheme="majorHAnsi" w:hAnsiTheme="majorHAnsi"/>
          </w:rPr>
          <w:t>lawful basis</w:t>
        </w:r>
      </w:hyperlink>
      <w:r>
        <w:rPr>
          <w:rFonts w:asciiTheme="majorHAnsi" w:hAnsiTheme="majorHAnsi"/>
        </w:rPr>
        <w:t xml:space="preserve"> for processing their personal data. </w:t>
      </w:r>
      <w:r w:rsidRPr="00B61250">
        <w:rPr>
          <w:rFonts w:asciiTheme="majorHAnsi" w:hAnsiTheme="majorHAnsi"/>
        </w:rPr>
        <w:t>At the Univers</w:t>
      </w:r>
      <w:r>
        <w:rPr>
          <w:rFonts w:asciiTheme="majorHAnsi" w:hAnsiTheme="majorHAnsi"/>
        </w:rPr>
        <w:t xml:space="preserve">ity of Dundee, the normal basis </w:t>
      </w:r>
      <w:r w:rsidRPr="00B61250">
        <w:rPr>
          <w:rFonts w:asciiTheme="majorHAnsi" w:hAnsiTheme="majorHAnsi"/>
        </w:rPr>
        <w:t>for the lawful</w:t>
      </w:r>
      <w:r>
        <w:rPr>
          <w:rFonts w:asciiTheme="majorHAnsi" w:hAnsiTheme="majorHAnsi"/>
        </w:rPr>
        <w:t xml:space="preserve"> processing of personal data in </w:t>
      </w:r>
      <w:r w:rsidRPr="00B61250">
        <w:rPr>
          <w:rFonts w:asciiTheme="majorHAnsi" w:hAnsiTheme="majorHAnsi"/>
        </w:rPr>
        <w:t xml:space="preserve">research is </w:t>
      </w:r>
      <w:r>
        <w:rPr>
          <w:rFonts w:asciiTheme="majorHAnsi" w:hAnsiTheme="majorHAnsi"/>
        </w:rPr>
        <w:t xml:space="preserve">that 'processing is </w:t>
      </w:r>
      <w:r w:rsidRPr="00B61250">
        <w:rPr>
          <w:rFonts w:asciiTheme="majorHAnsi" w:hAnsiTheme="majorHAnsi"/>
        </w:rPr>
        <w:t>necessary for th</w:t>
      </w:r>
      <w:r>
        <w:rPr>
          <w:rFonts w:asciiTheme="majorHAnsi" w:hAnsiTheme="majorHAnsi"/>
        </w:rPr>
        <w:t xml:space="preserve">e performance of a task carried </w:t>
      </w:r>
      <w:r w:rsidRPr="00B61250">
        <w:rPr>
          <w:rFonts w:asciiTheme="majorHAnsi" w:hAnsiTheme="majorHAnsi"/>
        </w:rPr>
        <w:t>out in the public</w:t>
      </w:r>
      <w:r>
        <w:rPr>
          <w:rFonts w:asciiTheme="majorHAnsi" w:hAnsiTheme="majorHAnsi"/>
        </w:rPr>
        <w:t xml:space="preserve"> interest or in the exercise of </w:t>
      </w:r>
      <w:r w:rsidRPr="00B61250">
        <w:rPr>
          <w:rFonts w:asciiTheme="majorHAnsi" w:hAnsiTheme="majorHAnsi"/>
        </w:rPr>
        <w:t>official authority vested in the controller'.</w:t>
      </w:r>
      <w:r>
        <w:rPr>
          <w:rFonts w:asciiTheme="majorHAnsi" w:hAnsiTheme="majorHAnsi"/>
        </w:rPr>
        <w:t xml:space="preserve"> If you intend to use another lawful basis you must contact the University’s Data Protection Officer (DPO) for advice and insert the lawful basis agreed with the DPO below.</w:t>
      </w:r>
    </w:p>
    <w:tbl>
      <w:tblPr>
        <w:tblStyle w:val="TableGrid"/>
        <w:tblW w:w="9067" w:type="dxa"/>
        <w:tblLook w:val="04A0" w:firstRow="1" w:lastRow="0" w:firstColumn="1" w:lastColumn="0" w:noHBand="0" w:noVBand="1"/>
      </w:tblPr>
      <w:tblGrid>
        <w:gridCol w:w="9067"/>
      </w:tblGrid>
      <w:tr w:rsidR="002D5171" w:rsidRPr="00CD6736" w14:paraId="5823D290" w14:textId="77777777" w:rsidTr="002E08BE">
        <w:tc>
          <w:tcPr>
            <w:tcW w:w="9067" w:type="dxa"/>
          </w:tcPr>
          <w:p w14:paraId="328FF7D7" w14:textId="7C0E034A" w:rsidR="002D5171" w:rsidRPr="003F575E" w:rsidRDefault="00FB4331" w:rsidP="002E08BE">
            <w:pPr>
              <w:rPr>
                <w:rFonts w:asciiTheme="majorHAnsi" w:hAnsiTheme="majorHAnsi"/>
              </w:rPr>
            </w:pPr>
            <w:r>
              <w:rPr>
                <w:rFonts w:ascii="Helvetica" w:eastAsiaTheme="minorEastAsia" w:hAnsi="Helvetica" w:cs="Helvetica"/>
                <w:color w:val="000000"/>
                <w:sz w:val="21"/>
                <w:szCs w:val="21"/>
              </w:rPr>
              <w:t>University of Dundee’s lawful basis will be used for this research.</w:t>
            </w:r>
          </w:p>
        </w:tc>
      </w:tr>
    </w:tbl>
    <w:p w14:paraId="7151C7E2" w14:textId="77777777" w:rsidR="002D5171" w:rsidRDefault="002D5171" w:rsidP="002D5171">
      <w:pPr>
        <w:rPr>
          <w:rFonts w:asciiTheme="majorHAnsi" w:hAnsiTheme="majorHAnsi"/>
        </w:rPr>
      </w:pPr>
    </w:p>
    <w:p w14:paraId="696E26AE" w14:textId="2E22E56D" w:rsidR="002D5171" w:rsidRDefault="002D5171" w:rsidP="002D5171">
      <w:pPr>
        <w:rPr>
          <w:rFonts w:asciiTheme="majorHAnsi" w:hAnsiTheme="majorHAnsi"/>
        </w:rPr>
      </w:pPr>
      <w:r>
        <w:rPr>
          <w:rFonts w:asciiTheme="majorHAnsi" w:hAnsiTheme="majorHAnsi"/>
        </w:rPr>
        <w:t>2) In addition to the lawful basis above, where the research involves the processing of special category</w:t>
      </w:r>
      <w:r>
        <w:rPr>
          <w:rStyle w:val="FootnoteReference"/>
          <w:rFonts w:asciiTheme="majorHAnsi" w:hAnsiTheme="majorHAnsi"/>
        </w:rPr>
        <w:footnoteReference w:id="5"/>
      </w:r>
      <w:r>
        <w:rPr>
          <w:rFonts w:asciiTheme="majorHAnsi" w:hAnsiTheme="majorHAnsi"/>
        </w:rPr>
        <w:t xml:space="preserve"> (sensitive personal) data, participants must be informed of the </w:t>
      </w:r>
      <w:hyperlink r:id="rId12" w:history="1">
        <w:r w:rsidRPr="00A50DC3">
          <w:rPr>
            <w:rStyle w:val="Hyperlink"/>
            <w:rFonts w:asciiTheme="majorHAnsi" w:hAnsiTheme="majorHAnsi"/>
          </w:rPr>
          <w:t>specific condition</w:t>
        </w:r>
      </w:hyperlink>
      <w:r>
        <w:rPr>
          <w:rFonts w:asciiTheme="majorHAnsi" w:hAnsiTheme="majorHAnsi"/>
        </w:rPr>
        <w:t xml:space="preserve"> under which this processing will be performed. At the University of Dundee, t</w:t>
      </w:r>
      <w:r w:rsidRPr="00DE1CC8">
        <w:rPr>
          <w:rFonts w:asciiTheme="majorHAnsi" w:hAnsiTheme="majorHAnsi"/>
        </w:rPr>
        <w:t xml:space="preserve">he </w:t>
      </w:r>
      <w:r>
        <w:rPr>
          <w:rFonts w:asciiTheme="majorHAnsi" w:hAnsiTheme="majorHAnsi"/>
        </w:rPr>
        <w:t>specific condition</w:t>
      </w:r>
      <w:r w:rsidRPr="00DE1CC8">
        <w:rPr>
          <w:rFonts w:asciiTheme="majorHAnsi" w:hAnsiTheme="majorHAnsi"/>
        </w:rPr>
        <w:t xml:space="preserve"> for the lawful processing of special categories of personal d</w:t>
      </w:r>
      <w:r>
        <w:rPr>
          <w:rFonts w:asciiTheme="majorHAnsi" w:hAnsiTheme="majorHAnsi"/>
        </w:rPr>
        <w:t>ata in research is</w:t>
      </w:r>
      <w:r w:rsidR="00723444">
        <w:rPr>
          <w:rFonts w:asciiTheme="majorHAnsi" w:hAnsiTheme="majorHAnsi"/>
        </w:rPr>
        <w:t xml:space="preserve"> normally</w:t>
      </w:r>
      <w:r>
        <w:rPr>
          <w:rFonts w:asciiTheme="majorHAnsi" w:hAnsiTheme="majorHAnsi"/>
        </w:rPr>
        <w:t xml:space="preserve"> </w:t>
      </w:r>
      <w:r w:rsidRPr="00DE1CC8">
        <w:rPr>
          <w:rFonts w:asciiTheme="majorHAnsi" w:hAnsiTheme="majorHAnsi"/>
        </w:rPr>
        <w:t>that 'processing is necessary for archiving purposes in the public interest, scientific or historical research purposes or statistical purposes</w:t>
      </w:r>
      <w:r>
        <w:rPr>
          <w:rFonts w:asciiTheme="majorHAnsi" w:hAnsiTheme="majorHAnsi"/>
        </w:rPr>
        <w:t xml:space="preserve">’. If you will be processing special category data and intend to use another condition you must contact the University’s Data Protection Officer (DPO) for advice and insert the condition agreed with the DPO below. </w:t>
      </w:r>
    </w:p>
    <w:tbl>
      <w:tblPr>
        <w:tblStyle w:val="TableGrid"/>
        <w:tblW w:w="9067" w:type="dxa"/>
        <w:tblLook w:val="04A0" w:firstRow="1" w:lastRow="0" w:firstColumn="1" w:lastColumn="0" w:noHBand="0" w:noVBand="1"/>
      </w:tblPr>
      <w:tblGrid>
        <w:gridCol w:w="9067"/>
      </w:tblGrid>
      <w:tr w:rsidR="002D5171" w:rsidRPr="00CD6736" w14:paraId="35740307" w14:textId="77777777" w:rsidTr="002E08BE">
        <w:tc>
          <w:tcPr>
            <w:tcW w:w="9067" w:type="dxa"/>
          </w:tcPr>
          <w:p w14:paraId="0E2A12B2" w14:textId="77777777" w:rsidR="00FB4331" w:rsidRDefault="00FB4331" w:rsidP="00FB43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Theme="minorEastAsia" w:hAnsi="Helvetica" w:cs="Helvetica"/>
                <w:color w:val="000000"/>
                <w:sz w:val="21"/>
                <w:szCs w:val="21"/>
              </w:rPr>
            </w:pPr>
            <w:r>
              <w:rPr>
                <w:rFonts w:ascii="Helvetica" w:eastAsiaTheme="minorEastAsia" w:hAnsi="Helvetica" w:cs="Helvetica"/>
                <w:color w:val="000000"/>
                <w:sz w:val="21"/>
                <w:szCs w:val="21"/>
              </w:rPr>
              <w:t>The lawful basis for processing special category of data for this research is the same as the</w:t>
            </w:r>
          </w:p>
          <w:p w14:paraId="356316F2" w14:textId="3ADEAC8F" w:rsidR="002D5171" w:rsidRPr="003F575E" w:rsidRDefault="00FB4331" w:rsidP="002E08BE">
            <w:pPr>
              <w:rPr>
                <w:rFonts w:asciiTheme="majorHAnsi" w:hAnsiTheme="majorHAnsi"/>
              </w:rPr>
            </w:pPr>
            <w:r>
              <w:rPr>
                <w:rFonts w:ascii="Helvetica" w:eastAsiaTheme="minorEastAsia" w:hAnsi="Helvetica" w:cs="Helvetica"/>
                <w:color w:val="000000"/>
                <w:sz w:val="21"/>
                <w:szCs w:val="21"/>
              </w:rPr>
              <w:t>University of Dundee’s.</w:t>
            </w:r>
          </w:p>
        </w:tc>
      </w:tr>
    </w:tbl>
    <w:p w14:paraId="2FDF731F" w14:textId="77777777" w:rsidR="002D5171" w:rsidRDefault="002D5171" w:rsidP="00AB7558">
      <w:pPr>
        <w:rPr>
          <w:rFonts w:ascii="Calibri" w:hAnsi="Calibri"/>
          <w:b/>
          <w:sz w:val="28"/>
          <w:szCs w:val="28"/>
        </w:rPr>
      </w:pPr>
    </w:p>
    <w:p w14:paraId="3FEF5AEC" w14:textId="20D3D786" w:rsidR="00AB7558" w:rsidRPr="008B693C" w:rsidRDefault="00AB7558" w:rsidP="00AB7558">
      <w:pPr>
        <w:rPr>
          <w:rFonts w:ascii="Calibri" w:hAnsi="Calibri"/>
          <w:b/>
          <w:sz w:val="28"/>
          <w:szCs w:val="28"/>
        </w:rPr>
      </w:pPr>
      <w:r w:rsidRPr="00BD437E">
        <w:rPr>
          <w:rFonts w:ascii="Calibri" w:hAnsi="Calibri"/>
          <w:b/>
          <w:sz w:val="28"/>
          <w:szCs w:val="28"/>
        </w:rPr>
        <w:t>4</w:t>
      </w:r>
      <w:r w:rsidR="002D5171">
        <w:rPr>
          <w:rFonts w:ascii="Calibri" w:hAnsi="Calibri"/>
          <w:b/>
          <w:sz w:val="28"/>
          <w:szCs w:val="28"/>
        </w:rPr>
        <w:t>b</w:t>
      </w:r>
      <w:r w:rsidRPr="00BD437E">
        <w:rPr>
          <w:rFonts w:ascii="Calibri" w:hAnsi="Calibri"/>
          <w:b/>
          <w:sz w:val="28"/>
          <w:szCs w:val="28"/>
        </w:rPr>
        <w:t xml:space="preserve">. </w:t>
      </w:r>
      <w:r w:rsidR="008662BA" w:rsidRPr="00BD437E">
        <w:rPr>
          <w:rFonts w:ascii="Calibri" w:hAnsi="Calibri"/>
          <w:b/>
          <w:sz w:val="28"/>
          <w:szCs w:val="28"/>
        </w:rPr>
        <w:t>Data Management</w:t>
      </w:r>
      <w:r w:rsidR="00BD437E">
        <w:rPr>
          <w:rFonts w:ascii="Calibri" w:hAnsi="Calibri"/>
          <w:b/>
          <w:sz w:val="28"/>
          <w:szCs w:val="28"/>
        </w:rPr>
        <w:t>: Planning</w:t>
      </w:r>
    </w:p>
    <w:tbl>
      <w:tblPr>
        <w:tblStyle w:val="TableGrid"/>
        <w:tblW w:w="0" w:type="auto"/>
        <w:tblLook w:val="04A0" w:firstRow="1" w:lastRow="0" w:firstColumn="1" w:lastColumn="0" w:noHBand="0" w:noVBand="1"/>
      </w:tblPr>
      <w:tblGrid>
        <w:gridCol w:w="7980"/>
        <w:gridCol w:w="532"/>
        <w:gridCol w:w="504"/>
      </w:tblGrid>
      <w:tr w:rsidR="00AB7558" w:rsidRPr="008B693C" w14:paraId="53E819B3" w14:textId="77777777" w:rsidTr="00631E97">
        <w:tc>
          <w:tcPr>
            <w:tcW w:w="0" w:type="auto"/>
          </w:tcPr>
          <w:p w14:paraId="5C7FDA23" w14:textId="77777777" w:rsidR="00AB7558" w:rsidRPr="008B693C" w:rsidRDefault="00AB7558" w:rsidP="00D42F51">
            <w:pPr>
              <w:rPr>
                <w:rFonts w:ascii="Calibri" w:hAnsi="Calibri"/>
              </w:rPr>
            </w:pPr>
          </w:p>
        </w:tc>
        <w:tc>
          <w:tcPr>
            <w:tcW w:w="532" w:type="dxa"/>
          </w:tcPr>
          <w:p w14:paraId="2FE058B7" w14:textId="77777777" w:rsidR="00AB7558" w:rsidRPr="008B693C" w:rsidRDefault="00AB7558" w:rsidP="00D42F51">
            <w:pPr>
              <w:rPr>
                <w:rFonts w:ascii="Calibri" w:hAnsi="Calibri"/>
              </w:rPr>
            </w:pPr>
            <w:r w:rsidRPr="008B693C">
              <w:rPr>
                <w:rFonts w:ascii="Calibri" w:hAnsi="Calibri"/>
              </w:rPr>
              <w:t>YES</w:t>
            </w:r>
          </w:p>
        </w:tc>
        <w:tc>
          <w:tcPr>
            <w:tcW w:w="504" w:type="dxa"/>
          </w:tcPr>
          <w:p w14:paraId="4CB842D1" w14:textId="77777777" w:rsidR="00AB7558" w:rsidRPr="008B693C" w:rsidRDefault="00AB7558" w:rsidP="00D42F51">
            <w:pPr>
              <w:rPr>
                <w:rFonts w:ascii="Calibri" w:hAnsi="Calibri"/>
              </w:rPr>
            </w:pPr>
            <w:r w:rsidRPr="008B693C">
              <w:rPr>
                <w:rFonts w:ascii="Calibri" w:hAnsi="Calibri"/>
              </w:rPr>
              <w:t xml:space="preserve">NO </w:t>
            </w:r>
          </w:p>
        </w:tc>
      </w:tr>
      <w:tr w:rsidR="00AB7558" w:rsidRPr="008B693C" w14:paraId="57658D4E" w14:textId="77777777" w:rsidTr="00631E97">
        <w:tc>
          <w:tcPr>
            <w:tcW w:w="0" w:type="auto"/>
          </w:tcPr>
          <w:p w14:paraId="0A2ED6B3" w14:textId="09FEFE6D" w:rsidR="00AB7558" w:rsidRPr="008B693C" w:rsidRDefault="00D149EF" w:rsidP="00D42F51">
            <w:pPr>
              <w:rPr>
                <w:rFonts w:ascii="Calibri" w:hAnsi="Calibri"/>
              </w:rPr>
            </w:pPr>
            <w:r>
              <w:rPr>
                <w:rFonts w:ascii="Calibri" w:hAnsi="Calibri"/>
              </w:rPr>
              <w:t xml:space="preserve">4a. </w:t>
            </w:r>
            <w:r w:rsidR="00AB7558" w:rsidRPr="008B693C">
              <w:rPr>
                <w:rFonts w:ascii="Calibri" w:hAnsi="Calibri"/>
              </w:rPr>
              <w:t xml:space="preserve">Are there any reasons why you cannot guarantee the full security and confidentiality of any personal or confidential data collected for the project? </w:t>
            </w:r>
          </w:p>
        </w:tc>
        <w:tc>
          <w:tcPr>
            <w:tcW w:w="532" w:type="dxa"/>
          </w:tcPr>
          <w:p w14:paraId="41EF4F5E" w14:textId="77777777" w:rsidR="00AB7558" w:rsidRPr="008B693C" w:rsidRDefault="00AB7558" w:rsidP="00D42F51">
            <w:pPr>
              <w:rPr>
                <w:rFonts w:ascii="Calibri" w:hAnsi="Calibri"/>
              </w:rPr>
            </w:pPr>
          </w:p>
        </w:tc>
        <w:tc>
          <w:tcPr>
            <w:tcW w:w="504" w:type="dxa"/>
          </w:tcPr>
          <w:p w14:paraId="14C4A7C9" w14:textId="0B8EC956" w:rsidR="00AB7558" w:rsidRPr="008B693C" w:rsidRDefault="00FB4331" w:rsidP="00D42F51">
            <w:pPr>
              <w:rPr>
                <w:rFonts w:ascii="Calibri" w:hAnsi="Calibri"/>
              </w:rPr>
            </w:pPr>
            <w:r>
              <w:rPr>
                <w:rFonts w:ascii="Calibri" w:hAnsi="Calibri"/>
              </w:rPr>
              <w:t>X</w:t>
            </w:r>
          </w:p>
        </w:tc>
      </w:tr>
      <w:tr w:rsidR="00AB7558" w:rsidRPr="008B693C" w14:paraId="1D9F5F3E" w14:textId="77777777" w:rsidTr="00631E97">
        <w:tc>
          <w:tcPr>
            <w:tcW w:w="0" w:type="auto"/>
          </w:tcPr>
          <w:p w14:paraId="6DEAC785" w14:textId="16735406" w:rsidR="00AB7558" w:rsidRPr="008B693C" w:rsidRDefault="00D149EF" w:rsidP="00D42F51">
            <w:pPr>
              <w:rPr>
                <w:rFonts w:ascii="Calibri" w:hAnsi="Calibri"/>
              </w:rPr>
            </w:pPr>
            <w:r>
              <w:rPr>
                <w:rFonts w:ascii="Calibri" w:hAnsi="Calibri"/>
              </w:rPr>
              <w:t xml:space="preserve">4b. </w:t>
            </w:r>
            <w:r w:rsidR="00AB7558" w:rsidRPr="008B693C">
              <w:rPr>
                <w:rFonts w:ascii="Calibri" w:hAnsi="Calibri"/>
              </w:rPr>
              <w:t xml:space="preserve">Is there a possibility that any of your participants, organisations they are affiliated with, or people associated with them, could be directly or indirectly identified in the outputs from this project? </w:t>
            </w:r>
          </w:p>
        </w:tc>
        <w:tc>
          <w:tcPr>
            <w:tcW w:w="532" w:type="dxa"/>
          </w:tcPr>
          <w:p w14:paraId="62F51F84" w14:textId="574E160D" w:rsidR="00AB7558" w:rsidRPr="008B693C" w:rsidRDefault="00AB7558" w:rsidP="00D42F51">
            <w:pPr>
              <w:rPr>
                <w:rFonts w:ascii="Calibri" w:hAnsi="Calibri"/>
              </w:rPr>
            </w:pPr>
          </w:p>
        </w:tc>
        <w:tc>
          <w:tcPr>
            <w:tcW w:w="504" w:type="dxa"/>
          </w:tcPr>
          <w:p w14:paraId="70C701DD" w14:textId="69B0E708" w:rsidR="00AB7558" w:rsidRPr="008B693C" w:rsidRDefault="00786F56" w:rsidP="00D42F51">
            <w:pPr>
              <w:rPr>
                <w:rFonts w:ascii="Calibri" w:hAnsi="Calibri"/>
              </w:rPr>
            </w:pPr>
            <w:r w:rsidRPr="00786F56">
              <w:rPr>
                <w:rFonts w:ascii="Calibri" w:hAnsi="Calibri"/>
                <w:highlight w:val="yellow"/>
              </w:rPr>
              <w:t>X</w:t>
            </w:r>
          </w:p>
        </w:tc>
      </w:tr>
      <w:tr w:rsidR="00AB7558" w:rsidRPr="008B693C" w14:paraId="2412E10B" w14:textId="77777777" w:rsidTr="00631E97">
        <w:tc>
          <w:tcPr>
            <w:tcW w:w="0" w:type="auto"/>
          </w:tcPr>
          <w:p w14:paraId="06158CFE" w14:textId="616B1509" w:rsidR="00AB7558" w:rsidRPr="008B693C" w:rsidRDefault="00D149EF" w:rsidP="00D42F51">
            <w:pPr>
              <w:rPr>
                <w:rFonts w:ascii="Calibri" w:hAnsi="Calibri"/>
              </w:rPr>
            </w:pPr>
            <w:r>
              <w:rPr>
                <w:rFonts w:ascii="Calibri" w:hAnsi="Calibri"/>
              </w:rPr>
              <w:t xml:space="preserve">4c. </w:t>
            </w:r>
            <w:r w:rsidR="00AB7558" w:rsidRPr="008B693C">
              <w:rPr>
                <w:rFonts w:ascii="Calibri" w:hAnsi="Calibri"/>
              </w:rPr>
              <w:t xml:space="preserve">Will any personal or confidential data be retained at the end of the project other than in fully anonymised form? </w:t>
            </w:r>
          </w:p>
        </w:tc>
        <w:tc>
          <w:tcPr>
            <w:tcW w:w="532" w:type="dxa"/>
          </w:tcPr>
          <w:p w14:paraId="03CE99FC" w14:textId="77777777" w:rsidR="00AB7558" w:rsidRPr="008B693C" w:rsidRDefault="00AB7558" w:rsidP="00D42F51">
            <w:pPr>
              <w:rPr>
                <w:rFonts w:ascii="Calibri" w:hAnsi="Calibri"/>
              </w:rPr>
            </w:pPr>
          </w:p>
        </w:tc>
        <w:tc>
          <w:tcPr>
            <w:tcW w:w="504" w:type="dxa"/>
          </w:tcPr>
          <w:p w14:paraId="27F60462" w14:textId="35890463" w:rsidR="00AB7558" w:rsidRPr="008B693C" w:rsidRDefault="00FB4331" w:rsidP="00D42F51">
            <w:pPr>
              <w:rPr>
                <w:rFonts w:ascii="Calibri" w:hAnsi="Calibri"/>
              </w:rPr>
            </w:pPr>
            <w:r>
              <w:rPr>
                <w:rFonts w:ascii="Calibri" w:hAnsi="Calibri"/>
              </w:rPr>
              <w:t>X</w:t>
            </w:r>
          </w:p>
        </w:tc>
      </w:tr>
      <w:tr w:rsidR="00AB7558" w:rsidRPr="008B693C" w14:paraId="664EED1A" w14:textId="77777777" w:rsidTr="00631E97">
        <w:tc>
          <w:tcPr>
            <w:tcW w:w="0" w:type="auto"/>
          </w:tcPr>
          <w:p w14:paraId="03503ABE" w14:textId="70429B13" w:rsidR="00AB7558" w:rsidRPr="008B693C" w:rsidRDefault="00114ED4" w:rsidP="00D42F51">
            <w:pPr>
              <w:rPr>
                <w:rFonts w:ascii="Calibri" w:hAnsi="Calibri"/>
              </w:rPr>
            </w:pPr>
            <w:r>
              <w:rPr>
                <w:rFonts w:ascii="Calibri" w:hAnsi="Calibri"/>
              </w:rPr>
              <w:t>4</w:t>
            </w:r>
            <w:r w:rsidR="00D149EF">
              <w:rPr>
                <w:rFonts w:ascii="Calibri" w:hAnsi="Calibri"/>
              </w:rPr>
              <w:t xml:space="preserve">d. </w:t>
            </w:r>
            <w:r w:rsidR="00AB7558" w:rsidRPr="008B693C">
              <w:rPr>
                <w:rFonts w:ascii="Calibri" w:hAnsi="Calibri"/>
              </w:rPr>
              <w:t>Will it be possible to link information or data back to individual participants in any way</w:t>
            </w:r>
            <w:r w:rsidR="0075018D">
              <w:rPr>
                <w:rFonts w:ascii="Calibri" w:hAnsi="Calibri"/>
              </w:rPr>
              <w:t xml:space="preserve"> (include consideration of the use of </w:t>
            </w:r>
            <w:hyperlink r:id="rId13" w:history="1">
              <w:r w:rsidR="0075018D" w:rsidRPr="00FB0CAE">
                <w:rPr>
                  <w:rStyle w:val="Hyperlink"/>
                  <w:rFonts w:ascii="Calibri" w:hAnsi="Calibri"/>
                </w:rPr>
                <w:t>secondary data</w:t>
              </w:r>
            </w:hyperlink>
            <w:r w:rsidR="0075018D">
              <w:rPr>
                <w:rFonts w:ascii="Calibri" w:hAnsi="Calibri"/>
              </w:rPr>
              <w:t>)</w:t>
            </w:r>
            <w:r w:rsidR="00AB7558" w:rsidRPr="008B693C">
              <w:rPr>
                <w:rFonts w:ascii="Calibri" w:hAnsi="Calibri"/>
              </w:rPr>
              <w:t>?</w:t>
            </w:r>
            <w:r w:rsidR="0075018D">
              <w:rPr>
                <w:rFonts w:ascii="Calibri" w:hAnsi="Calibri"/>
              </w:rPr>
              <w:t xml:space="preserve"> </w:t>
            </w:r>
          </w:p>
        </w:tc>
        <w:tc>
          <w:tcPr>
            <w:tcW w:w="532" w:type="dxa"/>
          </w:tcPr>
          <w:p w14:paraId="37EA3309" w14:textId="647A0DA0" w:rsidR="00AB7558" w:rsidRPr="008B693C" w:rsidRDefault="00FB4331" w:rsidP="00D42F51">
            <w:pPr>
              <w:rPr>
                <w:rFonts w:ascii="Calibri" w:hAnsi="Calibri"/>
              </w:rPr>
            </w:pPr>
            <w:r>
              <w:rPr>
                <w:rFonts w:ascii="Calibri" w:hAnsi="Calibri"/>
              </w:rPr>
              <w:t>X</w:t>
            </w:r>
          </w:p>
        </w:tc>
        <w:tc>
          <w:tcPr>
            <w:tcW w:w="504" w:type="dxa"/>
          </w:tcPr>
          <w:p w14:paraId="2EB4B9F6" w14:textId="77777777" w:rsidR="00AB7558" w:rsidRPr="008B693C" w:rsidRDefault="00AB7558" w:rsidP="00D42F51">
            <w:pPr>
              <w:rPr>
                <w:rFonts w:ascii="Calibri" w:hAnsi="Calibri"/>
              </w:rPr>
            </w:pPr>
          </w:p>
        </w:tc>
      </w:tr>
    </w:tbl>
    <w:p w14:paraId="7CEAFD5F" w14:textId="77777777" w:rsidR="00AB7558" w:rsidRDefault="00AB7558" w:rsidP="00AB7558">
      <w:pPr>
        <w:rPr>
          <w:rFonts w:ascii="Calibri" w:hAnsi="Calibri"/>
        </w:rPr>
      </w:pPr>
    </w:p>
    <w:p w14:paraId="20C366CA" w14:textId="77777777" w:rsidR="006803BA" w:rsidRPr="008B693C" w:rsidRDefault="006803BA" w:rsidP="006803BA">
      <w:pPr>
        <w:rPr>
          <w:rFonts w:ascii="Calibri" w:hAnsi="Calibri"/>
        </w:rPr>
      </w:pPr>
      <w:r w:rsidRPr="008B693C">
        <w:rPr>
          <w:rFonts w:ascii="Calibri" w:hAnsi="Calibri"/>
        </w:rPr>
        <w:t xml:space="preserve">If you have answered YES to ANY of these questions, please explain why it is necessary to breach normal ethical procedures regarding confidentiality, security and/or retention of research data. </w:t>
      </w:r>
    </w:p>
    <w:tbl>
      <w:tblPr>
        <w:tblStyle w:val="TableGrid"/>
        <w:tblW w:w="0" w:type="auto"/>
        <w:tblLook w:val="04A0" w:firstRow="1" w:lastRow="0" w:firstColumn="1" w:lastColumn="0" w:noHBand="0" w:noVBand="1"/>
      </w:tblPr>
      <w:tblGrid>
        <w:gridCol w:w="9016"/>
      </w:tblGrid>
      <w:tr w:rsidR="006803BA" w:rsidRPr="008B693C" w14:paraId="602662C8" w14:textId="77777777" w:rsidTr="007C3292">
        <w:tc>
          <w:tcPr>
            <w:tcW w:w="9242" w:type="dxa"/>
          </w:tcPr>
          <w:p w14:paraId="0EA56EA8" w14:textId="784FC44C" w:rsidR="00F42179" w:rsidRPr="00B53ED1" w:rsidRDefault="00F42179" w:rsidP="00F42179">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eastAsiaTheme="minorEastAsia" w:hAnsiTheme="majorHAnsi" w:cstheme="majorHAnsi"/>
                <w:color w:val="000000"/>
                <w:highlight w:val="yellow"/>
              </w:rPr>
            </w:pPr>
            <w:r w:rsidRPr="00B53ED1">
              <w:rPr>
                <w:rFonts w:asciiTheme="majorHAnsi" w:eastAsiaTheme="minorEastAsia" w:hAnsiTheme="majorHAnsi" w:cstheme="majorHAnsi"/>
                <w:color w:val="000000"/>
                <w:highlight w:val="yellow"/>
              </w:rPr>
              <w:t xml:space="preserve">Participants can be identified using the fingerprints from either of the datasets that have been chosen for this research, </w:t>
            </w:r>
            <w:r w:rsidR="00247A05" w:rsidRPr="00B53ED1">
              <w:rPr>
                <w:rFonts w:asciiTheme="majorHAnsi" w:eastAsiaTheme="minorEastAsia" w:hAnsiTheme="majorHAnsi" w:cstheme="majorHAnsi"/>
                <w:color w:val="000000"/>
                <w:highlight w:val="yellow"/>
              </w:rPr>
              <w:t>but</w:t>
            </w:r>
            <w:r w:rsidRPr="00B53ED1">
              <w:rPr>
                <w:rFonts w:asciiTheme="majorHAnsi" w:eastAsiaTheme="minorEastAsia" w:hAnsiTheme="majorHAnsi" w:cstheme="majorHAnsi"/>
                <w:color w:val="000000"/>
                <w:highlight w:val="yellow"/>
              </w:rPr>
              <w:t xml:space="preserve"> this will a difficult task because these are anonymised fingerprint images</w:t>
            </w:r>
            <w:r w:rsidR="00B53ED1" w:rsidRPr="00B53ED1">
              <w:rPr>
                <w:rFonts w:asciiTheme="majorHAnsi" w:eastAsiaTheme="minorEastAsia" w:hAnsiTheme="majorHAnsi" w:cstheme="majorHAnsi"/>
                <w:color w:val="000000"/>
                <w:highlight w:val="yellow"/>
              </w:rPr>
              <w:t xml:space="preserve">. </w:t>
            </w:r>
          </w:p>
          <w:p w14:paraId="0FD907BF" w14:textId="77777777" w:rsidR="006803BA" w:rsidRDefault="00FB4331" w:rsidP="00247A05">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eastAsiaTheme="minorEastAsia" w:hAnsiTheme="majorHAnsi" w:cstheme="majorHAnsi"/>
                <w:color w:val="000000"/>
              </w:rPr>
            </w:pPr>
            <w:r w:rsidRPr="00B53ED1">
              <w:rPr>
                <w:rFonts w:asciiTheme="majorHAnsi" w:eastAsiaTheme="minorEastAsia" w:hAnsiTheme="majorHAnsi" w:cstheme="majorHAnsi"/>
                <w:color w:val="000000"/>
                <w:highlight w:val="yellow"/>
              </w:rPr>
              <w:t>It would take having another identified sample of each participant’s fingerprints to be able to link their collected fingerprint images specifically to them.</w:t>
            </w:r>
          </w:p>
          <w:p w14:paraId="0C60298B" w14:textId="2548D82E" w:rsidR="00911446" w:rsidRPr="00247A05" w:rsidRDefault="00911446" w:rsidP="00247A05">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eastAsiaTheme="minorEastAsia" w:hAnsiTheme="majorHAnsi" w:cstheme="majorHAnsi"/>
                <w:color w:val="000000"/>
              </w:rPr>
            </w:pPr>
            <w:r w:rsidRPr="00911446">
              <w:rPr>
                <w:rFonts w:asciiTheme="majorHAnsi" w:eastAsiaTheme="minorEastAsia" w:hAnsiTheme="majorHAnsi" w:cstheme="majorHAnsi"/>
                <w:color w:val="000000"/>
                <w:highlight w:val="yellow"/>
              </w:rPr>
              <w:t xml:space="preserve">Although </w:t>
            </w:r>
            <w:r w:rsidR="003A48FC">
              <w:rPr>
                <w:rFonts w:asciiTheme="majorHAnsi" w:eastAsiaTheme="minorEastAsia" w:hAnsiTheme="majorHAnsi" w:cstheme="majorHAnsi"/>
                <w:color w:val="000000"/>
                <w:highlight w:val="yellow"/>
              </w:rPr>
              <w:t xml:space="preserve">this </w:t>
            </w:r>
            <w:r>
              <w:rPr>
                <w:rFonts w:asciiTheme="majorHAnsi" w:eastAsiaTheme="minorEastAsia" w:hAnsiTheme="majorHAnsi" w:cstheme="majorHAnsi"/>
                <w:color w:val="000000"/>
                <w:highlight w:val="yellow"/>
              </w:rPr>
              <w:t>might</w:t>
            </w:r>
            <w:r w:rsidRPr="00911446">
              <w:rPr>
                <w:rFonts w:asciiTheme="majorHAnsi" w:eastAsiaTheme="minorEastAsia" w:hAnsiTheme="majorHAnsi" w:cstheme="majorHAnsi"/>
                <w:color w:val="000000"/>
                <w:highlight w:val="yellow"/>
              </w:rPr>
              <w:t xml:space="preserve"> not</w:t>
            </w:r>
            <w:r>
              <w:rPr>
                <w:rFonts w:asciiTheme="majorHAnsi" w:eastAsiaTheme="minorEastAsia" w:hAnsiTheme="majorHAnsi" w:cstheme="majorHAnsi"/>
                <w:color w:val="000000"/>
                <w:highlight w:val="yellow"/>
              </w:rPr>
              <w:t xml:space="preserve"> be considered</w:t>
            </w:r>
            <w:r w:rsidRPr="00911446">
              <w:rPr>
                <w:rFonts w:asciiTheme="majorHAnsi" w:eastAsiaTheme="minorEastAsia" w:hAnsiTheme="majorHAnsi" w:cstheme="majorHAnsi"/>
                <w:color w:val="000000"/>
                <w:highlight w:val="yellow"/>
              </w:rPr>
              <w:t xml:space="preserve"> a serious risk</w:t>
            </w:r>
            <w:r>
              <w:rPr>
                <w:rFonts w:asciiTheme="majorHAnsi" w:eastAsiaTheme="minorEastAsia" w:hAnsiTheme="majorHAnsi" w:cstheme="majorHAnsi"/>
                <w:color w:val="000000"/>
                <w:highlight w:val="yellow"/>
              </w:rPr>
              <w:t xml:space="preserve"> as such,</w:t>
            </w:r>
            <w:r w:rsidRPr="00911446">
              <w:rPr>
                <w:rFonts w:asciiTheme="majorHAnsi" w:eastAsiaTheme="minorEastAsia" w:hAnsiTheme="majorHAnsi" w:cstheme="majorHAnsi"/>
                <w:color w:val="000000"/>
                <w:highlight w:val="yellow"/>
              </w:rPr>
              <w:t xml:space="preserve"> </w:t>
            </w:r>
            <w:r>
              <w:rPr>
                <w:rFonts w:asciiTheme="majorHAnsi" w:eastAsiaTheme="minorEastAsia" w:hAnsiTheme="majorHAnsi" w:cstheme="majorHAnsi"/>
                <w:color w:val="000000"/>
                <w:highlight w:val="yellow"/>
              </w:rPr>
              <w:t>i</w:t>
            </w:r>
            <w:r w:rsidRPr="00911446">
              <w:rPr>
                <w:rFonts w:asciiTheme="majorHAnsi" w:eastAsiaTheme="minorEastAsia" w:hAnsiTheme="majorHAnsi" w:cstheme="majorHAnsi"/>
                <w:color w:val="000000"/>
                <w:highlight w:val="yellow"/>
              </w:rPr>
              <w:t xml:space="preserve">t is </w:t>
            </w:r>
            <w:r>
              <w:rPr>
                <w:rFonts w:asciiTheme="majorHAnsi" w:eastAsiaTheme="minorEastAsia" w:hAnsiTheme="majorHAnsi" w:cstheme="majorHAnsi"/>
                <w:color w:val="000000"/>
                <w:highlight w:val="yellow"/>
              </w:rPr>
              <w:t xml:space="preserve">still </w:t>
            </w:r>
            <w:r w:rsidRPr="00911446">
              <w:rPr>
                <w:rFonts w:asciiTheme="majorHAnsi" w:eastAsiaTheme="minorEastAsia" w:hAnsiTheme="majorHAnsi" w:cstheme="majorHAnsi"/>
                <w:color w:val="000000"/>
                <w:highlight w:val="yellow"/>
              </w:rPr>
              <w:t>a potential risk</w:t>
            </w:r>
            <w:r>
              <w:rPr>
                <w:rFonts w:asciiTheme="majorHAnsi" w:eastAsiaTheme="minorEastAsia" w:hAnsiTheme="majorHAnsi" w:cstheme="majorHAnsi"/>
                <w:color w:val="000000"/>
                <w:highlight w:val="yellow"/>
              </w:rPr>
              <w:t xml:space="preserve"> and should not be ignored</w:t>
            </w:r>
            <w:r w:rsidRPr="00911446">
              <w:rPr>
                <w:rFonts w:asciiTheme="majorHAnsi" w:eastAsiaTheme="minorEastAsia" w:hAnsiTheme="majorHAnsi" w:cstheme="majorHAnsi"/>
                <w:color w:val="000000"/>
                <w:highlight w:val="yellow"/>
              </w:rPr>
              <w:t xml:space="preserve"> as part of risk assessment. It can only happen if an identified sample of participants fingerprint is available for matching</w:t>
            </w:r>
            <w:r>
              <w:rPr>
                <w:rFonts w:asciiTheme="majorHAnsi" w:eastAsiaTheme="minorEastAsia" w:hAnsiTheme="majorHAnsi" w:cstheme="majorHAnsi"/>
                <w:color w:val="000000"/>
                <w:highlight w:val="yellow"/>
              </w:rPr>
              <w:t xml:space="preserve"> which</w:t>
            </w:r>
            <w:r w:rsidR="009E1A08">
              <w:rPr>
                <w:rFonts w:asciiTheme="majorHAnsi" w:eastAsiaTheme="minorEastAsia" w:hAnsiTheme="majorHAnsi" w:cstheme="majorHAnsi"/>
                <w:color w:val="000000"/>
                <w:highlight w:val="yellow"/>
              </w:rPr>
              <w:t xml:space="preserve"> would not be trivial</w:t>
            </w:r>
            <w:r w:rsidRPr="00911446">
              <w:rPr>
                <w:rFonts w:asciiTheme="majorHAnsi" w:eastAsiaTheme="minorEastAsia" w:hAnsiTheme="majorHAnsi" w:cstheme="majorHAnsi"/>
                <w:color w:val="000000"/>
                <w:highlight w:val="yellow"/>
              </w:rPr>
              <w:t xml:space="preserve">. </w:t>
            </w:r>
          </w:p>
        </w:tc>
      </w:tr>
    </w:tbl>
    <w:p w14:paraId="3A073476" w14:textId="77777777" w:rsidR="00E27439" w:rsidRPr="008B693C" w:rsidRDefault="00E27439" w:rsidP="00AB7558">
      <w:pPr>
        <w:rPr>
          <w:rFonts w:ascii="Calibri" w:hAnsi="Calibri"/>
        </w:rPr>
      </w:pPr>
    </w:p>
    <w:p w14:paraId="0FB61421" w14:textId="160E0026" w:rsidR="006803BA" w:rsidRDefault="006771A6" w:rsidP="006803BA">
      <w:pPr>
        <w:rPr>
          <w:rFonts w:asciiTheme="majorHAnsi" w:hAnsiTheme="majorHAnsi"/>
        </w:rPr>
      </w:pPr>
      <w:r>
        <w:rPr>
          <w:rFonts w:ascii="Calibri" w:hAnsi="Calibri"/>
        </w:rPr>
        <w:lastRenderedPageBreak/>
        <w:t>Irrespective of your answers to questions 4a to 4d, p</w:t>
      </w:r>
      <w:r w:rsidR="006803BA">
        <w:rPr>
          <w:rFonts w:asciiTheme="majorHAnsi" w:hAnsiTheme="majorHAnsi"/>
        </w:rPr>
        <w:t>lease describe your plan for managing the data</w:t>
      </w:r>
      <w:r w:rsidR="00BD61D6">
        <w:rPr>
          <w:rStyle w:val="FootnoteReference"/>
          <w:rFonts w:asciiTheme="majorHAnsi" w:hAnsiTheme="majorHAnsi"/>
        </w:rPr>
        <w:footnoteReference w:id="6"/>
      </w:r>
      <w:r w:rsidR="006803BA">
        <w:rPr>
          <w:rFonts w:asciiTheme="majorHAnsi" w:hAnsiTheme="majorHAnsi"/>
        </w:rPr>
        <w:t xml:space="preserve"> you will collect during your project</w:t>
      </w:r>
      <w:r w:rsidR="00BD61D6">
        <w:rPr>
          <w:rFonts w:asciiTheme="majorHAnsi" w:hAnsiTheme="majorHAnsi"/>
        </w:rPr>
        <w:t xml:space="preserve"> </w:t>
      </w:r>
      <w:r w:rsidR="00BD61D6" w:rsidRPr="00BD61D6">
        <w:rPr>
          <w:rFonts w:asciiTheme="majorHAnsi" w:hAnsiTheme="majorHAnsi"/>
        </w:rPr>
        <w:t>and how it complies with data protection legislation</w:t>
      </w:r>
      <w:r w:rsidR="006803BA">
        <w:rPr>
          <w:rFonts w:asciiTheme="majorHAnsi" w:hAnsiTheme="majorHAnsi"/>
        </w:rPr>
        <w:t>.</w:t>
      </w:r>
      <w:r w:rsidR="006803BA" w:rsidRPr="006803BA">
        <w:rPr>
          <w:rFonts w:asciiTheme="majorHAnsi" w:hAnsiTheme="majorHAnsi"/>
        </w:rPr>
        <w:t xml:space="preserve"> </w:t>
      </w:r>
      <w:r w:rsidR="006803BA">
        <w:rPr>
          <w:rFonts w:asciiTheme="majorHAnsi" w:hAnsiTheme="majorHAnsi"/>
        </w:rPr>
        <w:t xml:space="preserve">Include information on: </w:t>
      </w:r>
      <w:proofErr w:type="spellStart"/>
      <w:r w:rsidR="006803BA">
        <w:rPr>
          <w:rFonts w:asciiTheme="majorHAnsi" w:hAnsiTheme="majorHAnsi"/>
        </w:rPr>
        <w:t>i</w:t>
      </w:r>
      <w:proofErr w:type="spellEnd"/>
      <w:r w:rsidR="006803BA">
        <w:rPr>
          <w:rFonts w:asciiTheme="majorHAnsi" w:hAnsiTheme="majorHAnsi"/>
        </w:rPr>
        <w:t>) The type and volume of data</w:t>
      </w:r>
      <w:r w:rsidR="004E43DA">
        <w:rPr>
          <w:rStyle w:val="FootnoteReference"/>
          <w:rFonts w:asciiTheme="majorHAnsi" w:hAnsiTheme="majorHAnsi"/>
        </w:rPr>
        <w:footnoteReference w:id="7"/>
      </w:r>
      <w:r w:rsidR="006803BA">
        <w:rPr>
          <w:rFonts w:asciiTheme="majorHAnsi" w:hAnsiTheme="majorHAnsi"/>
        </w:rPr>
        <w:t>; ii) Where and for how long will the data be stored and what measures will be in place to ensure secure storage</w:t>
      </w:r>
      <w:r w:rsidR="00912D71">
        <w:rPr>
          <w:rStyle w:val="FootnoteReference"/>
          <w:rFonts w:asciiTheme="majorHAnsi" w:hAnsiTheme="majorHAnsi"/>
        </w:rPr>
        <w:footnoteReference w:id="8"/>
      </w:r>
      <w:r w:rsidR="006803BA">
        <w:rPr>
          <w:rFonts w:asciiTheme="majorHAnsi" w:hAnsiTheme="majorHAnsi"/>
        </w:rPr>
        <w:t>; iii) Whether the da</w:t>
      </w:r>
      <w:r w:rsidR="00210168">
        <w:rPr>
          <w:rFonts w:asciiTheme="majorHAnsi" w:hAnsiTheme="majorHAnsi"/>
        </w:rPr>
        <w:t>ta will be anonymised or pseud</w:t>
      </w:r>
      <w:r w:rsidR="006803BA">
        <w:rPr>
          <w:rFonts w:asciiTheme="majorHAnsi" w:hAnsiTheme="majorHAnsi"/>
        </w:rPr>
        <w:t>onymised</w:t>
      </w:r>
      <w:r w:rsidR="006803BA">
        <w:rPr>
          <w:rStyle w:val="FootnoteReference"/>
          <w:rFonts w:asciiTheme="majorHAnsi" w:hAnsiTheme="majorHAnsi"/>
        </w:rPr>
        <w:footnoteReference w:id="9"/>
      </w:r>
      <w:r w:rsidR="006803BA">
        <w:rPr>
          <w:rFonts w:asciiTheme="majorHAnsi" w:hAnsiTheme="majorHAnsi"/>
        </w:rPr>
        <w:t xml:space="preserve">; </w:t>
      </w:r>
      <w:r w:rsidR="00B70746">
        <w:rPr>
          <w:rFonts w:asciiTheme="majorHAnsi" w:hAnsiTheme="majorHAnsi"/>
        </w:rPr>
        <w:t xml:space="preserve">iv) How secure access will be provided to data for collaborators; v) Whether and how data will be shared for </w:t>
      </w:r>
      <w:hyperlink r:id="rId14" w:history="1">
        <w:r w:rsidR="002E5513" w:rsidRPr="00FB0CAE">
          <w:rPr>
            <w:rStyle w:val="Hyperlink"/>
            <w:rFonts w:asciiTheme="majorHAnsi" w:hAnsiTheme="majorHAnsi"/>
          </w:rPr>
          <w:t>re</w:t>
        </w:r>
        <w:r w:rsidR="00B70746" w:rsidRPr="00FB0CAE">
          <w:rPr>
            <w:rStyle w:val="Hyperlink"/>
            <w:rFonts w:asciiTheme="majorHAnsi" w:hAnsiTheme="majorHAnsi"/>
          </w:rPr>
          <w:t>use</w:t>
        </w:r>
      </w:hyperlink>
      <w:r w:rsidR="00B70746">
        <w:rPr>
          <w:rFonts w:asciiTheme="majorHAnsi" w:hAnsiTheme="majorHAnsi"/>
        </w:rPr>
        <w:t xml:space="preserve"> </w:t>
      </w:r>
      <w:r w:rsidR="002E5513">
        <w:rPr>
          <w:rFonts w:asciiTheme="majorHAnsi" w:hAnsiTheme="majorHAnsi"/>
        </w:rPr>
        <w:t xml:space="preserve">by other researchers </w:t>
      </w:r>
      <w:r w:rsidR="00B70746">
        <w:rPr>
          <w:rFonts w:asciiTheme="majorHAnsi" w:hAnsiTheme="majorHAnsi"/>
        </w:rPr>
        <w:t>beyond the project (including details on any access restrictions); vi) Processes in place to erase and/or stop processing an individual participant’s data (except where this would render impossible or seriously impair the research objectives)</w:t>
      </w:r>
      <w:r w:rsidR="00B70746">
        <w:rPr>
          <w:rStyle w:val="FootnoteReference"/>
          <w:rFonts w:asciiTheme="majorHAnsi" w:hAnsiTheme="majorHAnsi"/>
        </w:rPr>
        <w:footnoteReference w:id="10"/>
      </w:r>
      <w:r w:rsidR="00B70746">
        <w:rPr>
          <w:rFonts w:asciiTheme="majorHAnsi" w:hAnsiTheme="majorHAnsi"/>
        </w:rPr>
        <w:t>; vii) P</w:t>
      </w:r>
      <w:r w:rsidR="00B70746" w:rsidRPr="005753D9">
        <w:rPr>
          <w:rFonts w:asciiTheme="majorHAnsi" w:hAnsiTheme="majorHAnsi"/>
        </w:rPr>
        <w:t>rocesses in place for individuals to have inaccurate personal data rectified, or completed if it is incomplete</w:t>
      </w:r>
      <w:r w:rsidR="00B70746">
        <w:rPr>
          <w:rFonts w:asciiTheme="majorHAnsi" w:hAnsiTheme="majorHAnsi"/>
        </w:rPr>
        <w:t xml:space="preserve">; viii) Who has overall responsibility for data management for the research project; ix) </w:t>
      </w:r>
      <w:hyperlink r:id="rId15" w:history="1">
        <w:r w:rsidR="00BD61D6" w:rsidRPr="00FB0CAE">
          <w:rPr>
            <w:rStyle w:val="Hyperlink"/>
            <w:rFonts w:asciiTheme="majorHAnsi" w:hAnsiTheme="majorHAnsi"/>
          </w:rPr>
          <w:t>Arrangements for collection and transfer of data outside the UK</w:t>
        </w:r>
      </w:hyperlink>
      <w:r w:rsidR="00B70746">
        <w:rPr>
          <w:rFonts w:asciiTheme="majorHAnsi" w:hAnsiTheme="majorHAnsi"/>
        </w:rPr>
        <w:t>.</w:t>
      </w:r>
    </w:p>
    <w:tbl>
      <w:tblPr>
        <w:tblStyle w:val="TableGrid"/>
        <w:tblW w:w="0" w:type="auto"/>
        <w:tblLook w:val="04A0" w:firstRow="1" w:lastRow="0" w:firstColumn="1" w:lastColumn="0" w:noHBand="0" w:noVBand="1"/>
      </w:tblPr>
      <w:tblGrid>
        <w:gridCol w:w="9016"/>
      </w:tblGrid>
      <w:tr w:rsidR="006803BA" w:rsidRPr="008B693C" w14:paraId="3636AC0A" w14:textId="77777777" w:rsidTr="007C3292">
        <w:tc>
          <w:tcPr>
            <w:tcW w:w="9242" w:type="dxa"/>
          </w:tcPr>
          <w:p w14:paraId="75B74549" w14:textId="76A9259A" w:rsidR="0001383A" w:rsidRPr="00895F09" w:rsidRDefault="0001383A" w:rsidP="0001383A">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CommentReference"/>
                <w:rFonts w:asciiTheme="majorHAnsi" w:eastAsiaTheme="minorEastAsia" w:hAnsiTheme="majorHAnsi" w:cstheme="majorHAnsi"/>
                <w:color w:val="000000"/>
                <w:sz w:val="21"/>
                <w:szCs w:val="21"/>
              </w:rPr>
            </w:pPr>
            <w:r w:rsidRPr="00895F09">
              <w:rPr>
                <w:rStyle w:val="CommentReference"/>
                <w:rFonts w:asciiTheme="majorHAnsi" w:hAnsiTheme="majorHAnsi" w:cstheme="majorHAnsi"/>
                <w:sz w:val="18"/>
                <w:szCs w:val="18"/>
              </w:rPr>
              <w:t>Complete MASIVE dataset- Fingerprints images and metadata in gigabytes and megabytes respectively</w:t>
            </w:r>
            <w:r w:rsidR="00247A05" w:rsidRPr="00895F09">
              <w:rPr>
                <w:rStyle w:val="CommentReference"/>
                <w:rFonts w:asciiTheme="majorHAnsi" w:hAnsiTheme="majorHAnsi" w:cstheme="majorHAnsi"/>
                <w:sz w:val="18"/>
                <w:szCs w:val="18"/>
              </w:rPr>
              <w:t>, and</w:t>
            </w:r>
            <w:r w:rsidRPr="00895F09">
              <w:rPr>
                <w:rStyle w:val="CommentReference"/>
                <w:rFonts w:asciiTheme="majorHAnsi" w:hAnsiTheme="majorHAnsi" w:cstheme="majorHAnsi"/>
                <w:sz w:val="18"/>
                <w:szCs w:val="18"/>
              </w:rPr>
              <w:t xml:space="preserve"> </w:t>
            </w:r>
            <w:proofErr w:type="spellStart"/>
            <w:r w:rsidRPr="00895F09">
              <w:rPr>
                <w:rStyle w:val="CommentReference"/>
                <w:rFonts w:asciiTheme="majorHAnsi" w:hAnsiTheme="majorHAnsi" w:cstheme="majorHAnsi"/>
                <w:sz w:val="18"/>
                <w:szCs w:val="18"/>
              </w:rPr>
              <w:t>SOCOFing</w:t>
            </w:r>
            <w:proofErr w:type="spellEnd"/>
            <w:r w:rsidRPr="00895F09">
              <w:rPr>
                <w:rStyle w:val="CommentReference"/>
                <w:rFonts w:asciiTheme="majorHAnsi" w:hAnsiTheme="majorHAnsi" w:cstheme="majorHAnsi"/>
                <w:sz w:val="18"/>
                <w:szCs w:val="18"/>
              </w:rPr>
              <w:t xml:space="preserve"> which is publicly available on Kaggle.com- 820 MB</w:t>
            </w:r>
          </w:p>
          <w:p w14:paraId="575B7635" w14:textId="61C7303E" w:rsidR="00247A05" w:rsidRPr="00895F09" w:rsidRDefault="00247A05" w:rsidP="00247A05">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CommentReference"/>
                <w:rFonts w:asciiTheme="majorHAnsi" w:eastAsiaTheme="minorEastAsia" w:hAnsiTheme="majorHAnsi" w:cstheme="majorHAnsi"/>
                <w:color w:val="000000"/>
                <w:sz w:val="21"/>
                <w:szCs w:val="21"/>
              </w:rPr>
            </w:pPr>
            <w:r w:rsidRPr="00895F09">
              <w:rPr>
                <w:rStyle w:val="CommentReference"/>
                <w:rFonts w:asciiTheme="majorHAnsi" w:hAnsiTheme="majorHAnsi" w:cstheme="majorHAnsi"/>
                <w:sz w:val="18"/>
                <w:szCs w:val="18"/>
              </w:rPr>
              <w:t>MASIVE d</w:t>
            </w:r>
            <w:r w:rsidR="0001383A" w:rsidRPr="00895F09">
              <w:rPr>
                <w:rStyle w:val="CommentReference"/>
                <w:rFonts w:asciiTheme="majorHAnsi" w:hAnsiTheme="majorHAnsi" w:cstheme="majorHAnsi"/>
                <w:sz w:val="18"/>
                <w:szCs w:val="18"/>
              </w:rPr>
              <w:t xml:space="preserve">ataset is currently </w:t>
            </w:r>
            <w:r w:rsidRPr="00895F09">
              <w:rPr>
                <w:rStyle w:val="CommentReference"/>
                <w:rFonts w:asciiTheme="majorHAnsi" w:hAnsiTheme="majorHAnsi" w:cstheme="majorHAnsi"/>
                <w:sz w:val="18"/>
                <w:szCs w:val="18"/>
              </w:rPr>
              <w:t>deposited on the</w:t>
            </w:r>
            <w:r w:rsidR="0001383A" w:rsidRPr="00895F09">
              <w:rPr>
                <w:rStyle w:val="CommentReference"/>
                <w:rFonts w:asciiTheme="majorHAnsi" w:hAnsiTheme="majorHAnsi" w:cstheme="majorHAnsi"/>
                <w:sz w:val="18"/>
                <w:szCs w:val="18"/>
              </w:rPr>
              <w:t xml:space="preserve"> </w:t>
            </w:r>
            <w:r w:rsidRPr="00895F09">
              <w:rPr>
                <w:rStyle w:val="CommentReference"/>
                <w:rFonts w:asciiTheme="majorHAnsi" w:hAnsiTheme="majorHAnsi" w:cstheme="majorHAnsi"/>
                <w:sz w:val="18"/>
                <w:szCs w:val="18"/>
              </w:rPr>
              <w:t>U</w:t>
            </w:r>
            <w:r w:rsidR="0001383A" w:rsidRPr="00895F09">
              <w:rPr>
                <w:rStyle w:val="CommentReference"/>
                <w:rFonts w:asciiTheme="majorHAnsi" w:hAnsiTheme="majorHAnsi" w:cstheme="majorHAnsi"/>
                <w:sz w:val="18"/>
                <w:szCs w:val="18"/>
              </w:rPr>
              <w:t>niversity</w:t>
            </w:r>
            <w:r w:rsidRPr="00895F09">
              <w:rPr>
                <w:rStyle w:val="CommentReference"/>
                <w:rFonts w:asciiTheme="majorHAnsi" w:hAnsiTheme="majorHAnsi" w:cstheme="majorHAnsi"/>
                <w:sz w:val="18"/>
                <w:szCs w:val="18"/>
              </w:rPr>
              <w:t>’s</w:t>
            </w:r>
            <w:r w:rsidR="0001383A" w:rsidRPr="00895F09">
              <w:rPr>
                <w:rStyle w:val="CommentReference"/>
                <w:rFonts w:asciiTheme="majorHAnsi" w:hAnsiTheme="majorHAnsi" w:cstheme="majorHAnsi"/>
                <w:sz w:val="18"/>
                <w:szCs w:val="18"/>
              </w:rPr>
              <w:t xml:space="preserve"> </w:t>
            </w:r>
            <w:r w:rsidRPr="00895F09">
              <w:rPr>
                <w:rStyle w:val="CommentReference"/>
                <w:rFonts w:asciiTheme="majorHAnsi" w:hAnsiTheme="majorHAnsi" w:cstheme="majorHAnsi"/>
                <w:sz w:val="18"/>
                <w:szCs w:val="18"/>
              </w:rPr>
              <w:t>repository</w:t>
            </w:r>
            <w:r w:rsidR="0001383A" w:rsidRPr="00895F09">
              <w:rPr>
                <w:rStyle w:val="CommentReference"/>
                <w:rFonts w:asciiTheme="majorHAnsi" w:hAnsiTheme="majorHAnsi" w:cstheme="majorHAnsi"/>
                <w:sz w:val="18"/>
                <w:szCs w:val="18"/>
              </w:rPr>
              <w:t xml:space="preserve">. </w:t>
            </w:r>
            <w:r w:rsidRPr="00895F09">
              <w:rPr>
                <w:rStyle w:val="CommentReference"/>
                <w:rFonts w:asciiTheme="majorHAnsi" w:hAnsiTheme="majorHAnsi" w:cstheme="majorHAnsi"/>
                <w:sz w:val="18"/>
                <w:szCs w:val="18"/>
              </w:rPr>
              <w:t>Upon getting access to it, i</w:t>
            </w:r>
            <w:r w:rsidR="0001383A" w:rsidRPr="00895F09">
              <w:rPr>
                <w:rStyle w:val="CommentReference"/>
                <w:rFonts w:asciiTheme="majorHAnsi" w:hAnsiTheme="majorHAnsi" w:cstheme="majorHAnsi"/>
                <w:sz w:val="18"/>
                <w:szCs w:val="18"/>
              </w:rPr>
              <w:t>t</w:t>
            </w:r>
            <w:r w:rsidRPr="00895F09">
              <w:rPr>
                <w:rStyle w:val="CommentReference"/>
                <w:rFonts w:asciiTheme="majorHAnsi" w:hAnsiTheme="majorHAnsi" w:cstheme="majorHAnsi"/>
                <w:sz w:val="18"/>
                <w:szCs w:val="18"/>
              </w:rPr>
              <w:t xml:space="preserve"> will</w:t>
            </w:r>
            <w:r w:rsidR="0001383A" w:rsidRPr="00895F09">
              <w:rPr>
                <w:rStyle w:val="CommentReference"/>
                <w:rFonts w:asciiTheme="majorHAnsi" w:hAnsiTheme="majorHAnsi" w:cstheme="majorHAnsi"/>
                <w:sz w:val="18"/>
                <w:szCs w:val="18"/>
              </w:rPr>
              <w:t xml:space="preserve"> be stored in local machine </w:t>
            </w:r>
            <w:r w:rsidRPr="00895F09">
              <w:rPr>
                <w:rStyle w:val="CommentReference"/>
                <w:rFonts w:asciiTheme="majorHAnsi" w:hAnsiTheme="majorHAnsi" w:cstheme="majorHAnsi"/>
                <w:sz w:val="18"/>
                <w:szCs w:val="18"/>
              </w:rPr>
              <w:t xml:space="preserve">that is </w:t>
            </w:r>
            <w:r w:rsidR="0001383A" w:rsidRPr="00895F09">
              <w:rPr>
                <w:rStyle w:val="CommentReference"/>
                <w:rFonts w:asciiTheme="majorHAnsi" w:hAnsiTheme="majorHAnsi" w:cstheme="majorHAnsi"/>
                <w:sz w:val="18"/>
                <w:szCs w:val="18"/>
              </w:rPr>
              <w:t>provided</w:t>
            </w:r>
            <w:r w:rsidR="007F7BA3" w:rsidRPr="00895F09">
              <w:rPr>
                <w:rStyle w:val="CommentReference"/>
                <w:rFonts w:asciiTheme="majorHAnsi" w:hAnsiTheme="majorHAnsi" w:cstheme="majorHAnsi"/>
                <w:sz w:val="18"/>
                <w:szCs w:val="18"/>
              </w:rPr>
              <w:t xml:space="preserve"> and managed</w:t>
            </w:r>
            <w:r w:rsidR="0001383A" w:rsidRPr="00895F09">
              <w:rPr>
                <w:rStyle w:val="CommentReference"/>
                <w:rFonts w:asciiTheme="majorHAnsi" w:hAnsiTheme="majorHAnsi" w:cstheme="majorHAnsi"/>
                <w:sz w:val="18"/>
                <w:szCs w:val="18"/>
              </w:rPr>
              <w:t xml:space="preserve"> by </w:t>
            </w:r>
            <w:r w:rsidRPr="00895F09">
              <w:rPr>
                <w:rStyle w:val="CommentReference"/>
                <w:rFonts w:asciiTheme="majorHAnsi" w:hAnsiTheme="majorHAnsi" w:cstheme="majorHAnsi"/>
                <w:sz w:val="18"/>
                <w:szCs w:val="18"/>
              </w:rPr>
              <w:t>the U</w:t>
            </w:r>
            <w:r w:rsidR="0001383A" w:rsidRPr="00895F09">
              <w:rPr>
                <w:rStyle w:val="CommentReference"/>
                <w:rFonts w:asciiTheme="majorHAnsi" w:hAnsiTheme="majorHAnsi" w:cstheme="majorHAnsi"/>
                <w:sz w:val="18"/>
                <w:szCs w:val="18"/>
              </w:rPr>
              <w:t>niversity. I</w:t>
            </w:r>
            <w:r w:rsidRPr="00895F09">
              <w:rPr>
                <w:rStyle w:val="CommentReference"/>
                <w:rFonts w:asciiTheme="majorHAnsi" w:hAnsiTheme="majorHAnsi" w:cstheme="majorHAnsi"/>
                <w:sz w:val="18"/>
                <w:szCs w:val="18"/>
              </w:rPr>
              <w:t xml:space="preserve"> wi</w:t>
            </w:r>
            <w:r w:rsidR="0001383A" w:rsidRPr="00895F09">
              <w:rPr>
                <w:rStyle w:val="CommentReference"/>
                <w:rFonts w:asciiTheme="majorHAnsi" w:hAnsiTheme="majorHAnsi" w:cstheme="majorHAnsi"/>
                <w:sz w:val="18"/>
                <w:szCs w:val="18"/>
              </w:rPr>
              <w:t xml:space="preserve">ll be using NFIQ assessment tool to work with data, and some python scripts written by me. All this process will be carried out on </w:t>
            </w:r>
            <w:r w:rsidRPr="00895F09">
              <w:rPr>
                <w:rStyle w:val="CommentReference"/>
                <w:rFonts w:asciiTheme="majorHAnsi" w:hAnsiTheme="majorHAnsi" w:cstheme="majorHAnsi"/>
                <w:sz w:val="18"/>
                <w:szCs w:val="18"/>
              </w:rPr>
              <w:t>a U</w:t>
            </w:r>
            <w:r w:rsidR="0001383A" w:rsidRPr="00895F09">
              <w:rPr>
                <w:rStyle w:val="CommentReference"/>
                <w:rFonts w:asciiTheme="majorHAnsi" w:hAnsiTheme="majorHAnsi" w:cstheme="majorHAnsi"/>
                <w:sz w:val="18"/>
                <w:szCs w:val="18"/>
              </w:rPr>
              <w:t>niversity</w:t>
            </w:r>
            <w:r w:rsidRPr="00895F09">
              <w:rPr>
                <w:rStyle w:val="CommentReference"/>
                <w:rFonts w:asciiTheme="majorHAnsi" w:hAnsiTheme="majorHAnsi" w:cstheme="majorHAnsi"/>
                <w:sz w:val="18"/>
                <w:szCs w:val="18"/>
              </w:rPr>
              <w:t>-</w:t>
            </w:r>
            <w:r w:rsidR="0001383A" w:rsidRPr="00895F09">
              <w:rPr>
                <w:rStyle w:val="CommentReference"/>
                <w:rFonts w:asciiTheme="majorHAnsi" w:hAnsiTheme="majorHAnsi" w:cstheme="majorHAnsi"/>
                <w:sz w:val="18"/>
                <w:szCs w:val="18"/>
              </w:rPr>
              <w:t>managed pass</w:t>
            </w:r>
            <w:r w:rsidRPr="00895F09">
              <w:rPr>
                <w:rStyle w:val="CommentReference"/>
                <w:rFonts w:asciiTheme="majorHAnsi" w:hAnsiTheme="majorHAnsi" w:cstheme="majorHAnsi"/>
                <w:sz w:val="18"/>
                <w:szCs w:val="18"/>
              </w:rPr>
              <w:t>phrase-</w:t>
            </w:r>
            <w:r w:rsidR="0001383A" w:rsidRPr="00895F09">
              <w:rPr>
                <w:rStyle w:val="CommentReference"/>
                <w:rFonts w:asciiTheme="majorHAnsi" w:hAnsiTheme="majorHAnsi" w:cstheme="majorHAnsi"/>
                <w:sz w:val="18"/>
                <w:szCs w:val="18"/>
              </w:rPr>
              <w:t>protected machine.</w:t>
            </w:r>
          </w:p>
          <w:p w14:paraId="1002CCE5" w14:textId="2EA35966" w:rsidR="0001383A" w:rsidRPr="00895F09" w:rsidRDefault="0001383A" w:rsidP="008D758E">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eastAsiaTheme="minorEastAsia" w:hAnsiTheme="majorHAnsi" w:cstheme="majorHAnsi"/>
                <w:color w:val="000000"/>
                <w:sz w:val="21"/>
                <w:szCs w:val="21"/>
              </w:rPr>
            </w:pPr>
            <w:r w:rsidRPr="00895F09">
              <w:rPr>
                <w:rStyle w:val="normaltextrun"/>
                <w:rFonts w:asciiTheme="majorHAnsi" w:hAnsiTheme="majorHAnsi" w:cstheme="majorHAnsi"/>
                <w:sz w:val="20"/>
                <w:szCs w:val="20"/>
              </w:rPr>
              <w:t xml:space="preserve">The data will </w:t>
            </w:r>
            <w:r w:rsidR="007F7BA3" w:rsidRPr="00895F09">
              <w:rPr>
                <w:rStyle w:val="normaltextrun"/>
                <w:rFonts w:asciiTheme="majorHAnsi" w:hAnsiTheme="majorHAnsi" w:cstheme="majorHAnsi"/>
                <w:sz w:val="20"/>
                <w:szCs w:val="20"/>
              </w:rPr>
              <w:t xml:space="preserve">always be accessed in a secure manner. It will </w:t>
            </w:r>
            <w:r w:rsidRPr="00895F09">
              <w:rPr>
                <w:rStyle w:val="normaltextrun"/>
                <w:rFonts w:asciiTheme="majorHAnsi" w:hAnsiTheme="majorHAnsi" w:cstheme="majorHAnsi"/>
                <w:sz w:val="20"/>
                <w:szCs w:val="20"/>
              </w:rPr>
              <w:t>not to be accessed in public places</w:t>
            </w:r>
            <w:r w:rsidR="007F7BA3" w:rsidRPr="00895F09">
              <w:rPr>
                <w:rStyle w:val="normaltextrun"/>
                <w:rFonts w:asciiTheme="majorHAnsi" w:hAnsiTheme="majorHAnsi" w:cstheme="majorHAnsi"/>
                <w:sz w:val="20"/>
                <w:szCs w:val="20"/>
              </w:rPr>
              <w:t xml:space="preserve"> where</w:t>
            </w:r>
            <w:r w:rsidRPr="00895F09">
              <w:rPr>
                <w:rStyle w:val="normaltextrun"/>
                <w:rFonts w:asciiTheme="majorHAnsi" w:hAnsiTheme="majorHAnsi" w:cstheme="majorHAnsi"/>
                <w:sz w:val="20"/>
                <w:szCs w:val="20"/>
              </w:rPr>
              <w:t xml:space="preserve"> </w:t>
            </w:r>
            <w:r w:rsidR="008D758E" w:rsidRPr="00895F09">
              <w:rPr>
                <w:rStyle w:val="normaltextrun"/>
                <w:rFonts w:asciiTheme="majorHAnsi" w:hAnsiTheme="majorHAnsi" w:cstheme="majorHAnsi"/>
                <w:sz w:val="20"/>
                <w:szCs w:val="20"/>
              </w:rPr>
              <w:t>i</w:t>
            </w:r>
            <w:r w:rsidR="008D758E" w:rsidRPr="00895F09">
              <w:rPr>
                <w:rStyle w:val="normaltextrun"/>
                <w:rFonts w:asciiTheme="majorHAnsi" w:hAnsiTheme="majorHAnsi" w:cstheme="majorHAnsi"/>
              </w:rPr>
              <w:t>t</w:t>
            </w:r>
            <w:r w:rsidRPr="00895F09">
              <w:rPr>
                <w:rStyle w:val="normaltextrun"/>
                <w:rFonts w:asciiTheme="majorHAnsi" w:hAnsiTheme="majorHAnsi" w:cstheme="majorHAnsi"/>
                <w:sz w:val="20"/>
                <w:szCs w:val="20"/>
              </w:rPr>
              <w:t xml:space="preserve"> can be viewed by others. The data will not be accessed or sent to non-University systems or services (personal email accounts, cloud storage products etc).</w:t>
            </w:r>
            <w:r w:rsidRPr="00895F09">
              <w:rPr>
                <w:rStyle w:val="eop"/>
                <w:rFonts w:asciiTheme="majorHAnsi" w:hAnsiTheme="majorHAnsi" w:cstheme="majorHAnsi"/>
                <w:sz w:val="20"/>
                <w:szCs w:val="20"/>
              </w:rPr>
              <w:t> </w:t>
            </w:r>
            <w:r w:rsidRPr="00895F09">
              <w:rPr>
                <w:rStyle w:val="normaltextrun"/>
                <w:rFonts w:asciiTheme="majorHAnsi" w:hAnsiTheme="majorHAnsi" w:cstheme="majorHAnsi"/>
                <w:sz w:val="20"/>
                <w:szCs w:val="20"/>
              </w:rPr>
              <w:t xml:space="preserve">Off-campus access will require the use of </w:t>
            </w:r>
            <w:proofErr w:type="spellStart"/>
            <w:r w:rsidRPr="00895F09">
              <w:rPr>
                <w:rStyle w:val="normaltextrun"/>
                <w:rFonts w:asciiTheme="majorHAnsi" w:hAnsiTheme="majorHAnsi" w:cstheme="majorHAnsi"/>
                <w:sz w:val="20"/>
                <w:szCs w:val="20"/>
              </w:rPr>
              <w:t>MyDesktop</w:t>
            </w:r>
            <w:proofErr w:type="spellEnd"/>
            <w:r w:rsidRPr="00895F09">
              <w:rPr>
                <w:rStyle w:val="normaltextrun"/>
                <w:rFonts w:asciiTheme="majorHAnsi" w:hAnsiTheme="majorHAnsi" w:cstheme="majorHAnsi"/>
                <w:sz w:val="20"/>
                <w:szCs w:val="20"/>
              </w:rPr>
              <w:t xml:space="preserve"> a two-factor authentication to access the data on OneDrive.</w:t>
            </w:r>
            <w:r w:rsidRPr="00895F09">
              <w:rPr>
                <w:rFonts w:asciiTheme="majorHAnsi" w:eastAsiaTheme="minorEastAsia" w:hAnsiTheme="majorHAnsi" w:cstheme="majorHAnsi"/>
                <w:color w:val="000000"/>
                <w:sz w:val="21"/>
                <w:szCs w:val="21"/>
              </w:rPr>
              <w:t xml:space="preserve"> </w:t>
            </w:r>
          </w:p>
          <w:p w14:paraId="2A338CC6" w14:textId="572562C9" w:rsidR="0001383A" w:rsidRPr="00895F09" w:rsidRDefault="0001383A" w:rsidP="0001383A">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eastAsiaTheme="minorEastAsia" w:hAnsiTheme="majorHAnsi" w:cstheme="majorHAnsi"/>
                <w:color w:val="000000"/>
                <w:sz w:val="20"/>
                <w:szCs w:val="20"/>
              </w:rPr>
            </w:pPr>
            <w:r w:rsidRPr="00895F09">
              <w:rPr>
                <w:rFonts w:asciiTheme="majorHAnsi" w:hAnsiTheme="majorHAnsi" w:cstheme="majorHAnsi"/>
                <w:color w:val="000000"/>
                <w:sz w:val="20"/>
                <w:szCs w:val="20"/>
              </w:rPr>
              <w:t xml:space="preserve">Data will </w:t>
            </w:r>
            <w:r w:rsidR="008D758E" w:rsidRPr="00895F09">
              <w:rPr>
                <w:rFonts w:asciiTheme="majorHAnsi" w:hAnsiTheme="majorHAnsi" w:cstheme="majorHAnsi"/>
                <w:color w:val="000000"/>
                <w:sz w:val="20"/>
                <w:szCs w:val="20"/>
              </w:rPr>
              <w:t>be erased</w:t>
            </w:r>
            <w:r w:rsidRPr="00895F09">
              <w:rPr>
                <w:rFonts w:asciiTheme="majorHAnsi" w:hAnsiTheme="majorHAnsi" w:cstheme="majorHAnsi"/>
                <w:color w:val="000000"/>
                <w:sz w:val="20"/>
                <w:szCs w:val="20"/>
              </w:rPr>
              <w:t xml:space="preserve"> after the </w:t>
            </w:r>
            <w:r w:rsidR="008D758E" w:rsidRPr="00895F09">
              <w:rPr>
                <w:rFonts w:asciiTheme="majorHAnsi" w:hAnsiTheme="majorHAnsi" w:cstheme="majorHAnsi"/>
                <w:color w:val="000000"/>
                <w:sz w:val="20"/>
                <w:szCs w:val="20"/>
              </w:rPr>
              <w:t>project has been examined</w:t>
            </w:r>
            <w:r w:rsidRPr="00895F09">
              <w:rPr>
                <w:rFonts w:asciiTheme="majorHAnsi" w:hAnsiTheme="majorHAnsi" w:cstheme="majorHAnsi"/>
                <w:color w:val="000000"/>
                <w:sz w:val="20"/>
                <w:szCs w:val="20"/>
              </w:rPr>
              <w:t xml:space="preserve"> and machine </w:t>
            </w:r>
            <w:r w:rsidR="008D758E" w:rsidRPr="00895F09">
              <w:rPr>
                <w:rFonts w:asciiTheme="majorHAnsi" w:hAnsiTheme="majorHAnsi" w:cstheme="majorHAnsi"/>
                <w:color w:val="000000"/>
                <w:sz w:val="20"/>
                <w:szCs w:val="20"/>
              </w:rPr>
              <w:t xml:space="preserve">used </w:t>
            </w:r>
            <w:r w:rsidRPr="00895F09">
              <w:rPr>
                <w:rFonts w:asciiTheme="majorHAnsi" w:hAnsiTheme="majorHAnsi" w:cstheme="majorHAnsi"/>
                <w:color w:val="000000"/>
                <w:sz w:val="20"/>
                <w:szCs w:val="20"/>
              </w:rPr>
              <w:t xml:space="preserve">will be </w:t>
            </w:r>
            <w:r w:rsidR="008D758E" w:rsidRPr="00895F09">
              <w:rPr>
                <w:rFonts w:asciiTheme="majorHAnsi" w:hAnsiTheme="majorHAnsi" w:cstheme="majorHAnsi"/>
                <w:color w:val="000000"/>
                <w:sz w:val="20"/>
                <w:szCs w:val="20"/>
              </w:rPr>
              <w:t>returned</w:t>
            </w:r>
            <w:r w:rsidRPr="00895F09">
              <w:rPr>
                <w:rFonts w:asciiTheme="majorHAnsi" w:hAnsiTheme="majorHAnsi" w:cstheme="majorHAnsi"/>
                <w:color w:val="000000"/>
                <w:sz w:val="20"/>
                <w:szCs w:val="20"/>
              </w:rPr>
              <w:t xml:space="preserve"> to</w:t>
            </w:r>
            <w:r w:rsidR="008D758E" w:rsidRPr="00895F09">
              <w:rPr>
                <w:rFonts w:asciiTheme="majorHAnsi" w:hAnsiTheme="majorHAnsi" w:cstheme="majorHAnsi"/>
                <w:color w:val="000000"/>
                <w:sz w:val="20"/>
                <w:szCs w:val="20"/>
              </w:rPr>
              <w:t xml:space="preserve"> the</w:t>
            </w:r>
            <w:r w:rsidRPr="00895F09">
              <w:rPr>
                <w:rFonts w:asciiTheme="majorHAnsi" w:hAnsiTheme="majorHAnsi" w:cstheme="majorHAnsi"/>
                <w:color w:val="000000"/>
                <w:sz w:val="20"/>
                <w:szCs w:val="20"/>
              </w:rPr>
              <w:t xml:space="preserve"> </w:t>
            </w:r>
            <w:r w:rsidR="008D758E" w:rsidRPr="00895F09">
              <w:rPr>
                <w:rFonts w:asciiTheme="majorHAnsi" w:hAnsiTheme="majorHAnsi" w:cstheme="majorHAnsi"/>
                <w:color w:val="000000"/>
                <w:sz w:val="20"/>
                <w:szCs w:val="20"/>
              </w:rPr>
              <w:t>U</w:t>
            </w:r>
            <w:r w:rsidRPr="00895F09">
              <w:rPr>
                <w:rFonts w:asciiTheme="majorHAnsi" w:hAnsiTheme="majorHAnsi" w:cstheme="majorHAnsi"/>
                <w:color w:val="000000"/>
                <w:sz w:val="20"/>
                <w:szCs w:val="20"/>
              </w:rPr>
              <w:t>niversity.</w:t>
            </w:r>
          </w:p>
          <w:p w14:paraId="61CB7FB7" w14:textId="77777777" w:rsidR="0001383A" w:rsidRPr="00895F09" w:rsidRDefault="0001383A" w:rsidP="00FF3D88">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eastAsiaTheme="minorEastAsia" w:hAnsiTheme="majorHAnsi" w:cstheme="majorHAnsi"/>
                <w:color w:val="000000"/>
                <w:sz w:val="20"/>
                <w:szCs w:val="20"/>
              </w:rPr>
            </w:pPr>
            <w:r w:rsidRPr="00895F09">
              <w:rPr>
                <w:rFonts w:asciiTheme="majorHAnsi" w:hAnsiTheme="majorHAnsi" w:cstheme="majorHAnsi"/>
                <w:color w:val="000000"/>
                <w:sz w:val="20"/>
                <w:szCs w:val="20"/>
              </w:rPr>
              <w:t xml:space="preserve">There </w:t>
            </w:r>
            <w:r w:rsidR="00FF3D88" w:rsidRPr="00895F09">
              <w:rPr>
                <w:rFonts w:asciiTheme="majorHAnsi" w:hAnsiTheme="majorHAnsi" w:cstheme="majorHAnsi"/>
                <w:color w:val="000000"/>
                <w:sz w:val="20"/>
                <w:szCs w:val="20"/>
              </w:rPr>
              <w:t>will be</w:t>
            </w:r>
            <w:r w:rsidRPr="00895F09">
              <w:rPr>
                <w:rFonts w:asciiTheme="majorHAnsi" w:hAnsiTheme="majorHAnsi" w:cstheme="majorHAnsi"/>
                <w:color w:val="000000"/>
                <w:sz w:val="20"/>
                <w:szCs w:val="20"/>
              </w:rPr>
              <w:t xml:space="preserve"> no need to update</w:t>
            </w:r>
            <w:r w:rsidR="008D758E" w:rsidRPr="00895F09">
              <w:rPr>
                <w:rFonts w:asciiTheme="majorHAnsi" w:hAnsiTheme="majorHAnsi" w:cstheme="majorHAnsi"/>
                <w:color w:val="000000"/>
                <w:sz w:val="20"/>
                <w:szCs w:val="20"/>
              </w:rPr>
              <w:t xml:space="preserve"> the</w:t>
            </w:r>
            <w:r w:rsidRPr="00895F09">
              <w:rPr>
                <w:rFonts w:asciiTheme="majorHAnsi" w:hAnsiTheme="majorHAnsi" w:cstheme="majorHAnsi"/>
                <w:color w:val="000000"/>
                <w:sz w:val="20"/>
                <w:szCs w:val="20"/>
              </w:rPr>
              <w:t xml:space="preserve"> data.</w:t>
            </w:r>
          </w:p>
          <w:p w14:paraId="01ABC87A" w14:textId="1ED8BD77" w:rsidR="00B53ED1" w:rsidRPr="00911446" w:rsidRDefault="00B53ED1" w:rsidP="00911446">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eastAsiaTheme="minorEastAsia" w:hAnsiTheme="majorHAnsi" w:cstheme="majorHAnsi"/>
                <w:color w:val="000000"/>
                <w:sz w:val="20"/>
                <w:szCs w:val="20"/>
              </w:rPr>
            </w:pPr>
            <w:r w:rsidRPr="00895F09">
              <w:rPr>
                <w:rFonts w:asciiTheme="majorHAnsi" w:hAnsiTheme="majorHAnsi" w:cstheme="majorHAnsi"/>
                <w:color w:val="000000"/>
                <w:sz w:val="20"/>
                <w:szCs w:val="20"/>
                <w:highlight w:val="yellow"/>
              </w:rPr>
              <w:t>The data w</w:t>
            </w:r>
            <w:r w:rsidR="00786F56" w:rsidRPr="00895F09">
              <w:rPr>
                <w:rFonts w:asciiTheme="majorHAnsi" w:hAnsiTheme="majorHAnsi" w:cstheme="majorHAnsi"/>
                <w:color w:val="000000"/>
                <w:sz w:val="20"/>
                <w:szCs w:val="20"/>
                <w:highlight w:val="yellow"/>
              </w:rPr>
              <w:t xml:space="preserve">ill </w:t>
            </w:r>
            <w:r w:rsidRPr="00895F09">
              <w:rPr>
                <w:rFonts w:asciiTheme="majorHAnsi" w:hAnsiTheme="majorHAnsi" w:cstheme="majorHAnsi"/>
                <w:color w:val="000000"/>
                <w:sz w:val="20"/>
                <w:szCs w:val="20"/>
                <w:highlight w:val="yellow"/>
              </w:rPr>
              <w:t>n</w:t>
            </w:r>
            <w:r w:rsidR="00786F56" w:rsidRPr="00895F09">
              <w:rPr>
                <w:rFonts w:asciiTheme="majorHAnsi" w:hAnsiTheme="majorHAnsi" w:cstheme="majorHAnsi"/>
                <w:color w:val="000000"/>
                <w:sz w:val="20"/>
                <w:szCs w:val="20"/>
                <w:highlight w:val="yellow"/>
              </w:rPr>
              <w:t>o</w:t>
            </w:r>
            <w:r w:rsidRPr="00895F09">
              <w:rPr>
                <w:rFonts w:asciiTheme="majorHAnsi" w:hAnsiTheme="majorHAnsi" w:cstheme="majorHAnsi"/>
                <w:color w:val="000000"/>
                <w:sz w:val="20"/>
                <w:szCs w:val="20"/>
                <w:highlight w:val="yellow"/>
              </w:rPr>
              <w:t xml:space="preserve">t be shared </w:t>
            </w:r>
            <w:r w:rsidR="00B97D47" w:rsidRPr="00895F09">
              <w:rPr>
                <w:rFonts w:asciiTheme="majorHAnsi" w:hAnsiTheme="majorHAnsi" w:cstheme="majorHAnsi"/>
                <w:color w:val="000000"/>
                <w:sz w:val="20"/>
                <w:szCs w:val="20"/>
                <w:highlight w:val="yellow"/>
              </w:rPr>
              <w:t>with</w:t>
            </w:r>
            <w:r w:rsidRPr="00895F09">
              <w:rPr>
                <w:rFonts w:asciiTheme="majorHAnsi" w:hAnsiTheme="majorHAnsi" w:cstheme="majorHAnsi"/>
                <w:color w:val="000000"/>
                <w:sz w:val="20"/>
                <w:szCs w:val="20"/>
                <w:highlight w:val="yellow"/>
              </w:rPr>
              <w:t xml:space="preserve"> anyone. </w:t>
            </w:r>
            <w:r w:rsidR="00911446" w:rsidRPr="00895F09">
              <w:rPr>
                <w:rFonts w:asciiTheme="majorHAnsi" w:hAnsiTheme="majorHAnsi" w:cstheme="majorHAnsi"/>
                <w:color w:val="000000"/>
                <w:sz w:val="20"/>
                <w:szCs w:val="20"/>
                <w:highlight w:val="yellow"/>
              </w:rPr>
              <w:t xml:space="preserve">Only the results of research will be included in project </w:t>
            </w:r>
            <w:r w:rsidR="00786F56" w:rsidRPr="00895F09">
              <w:rPr>
                <w:rFonts w:asciiTheme="majorHAnsi" w:hAnsiTheme="majorHAnsi" w:cstheme="majorHAnsi"/>
                <w:color w:val="000000"/>
                <w:sz w:val="20"/>
                <w:szCs w:val="20"/>
                <w:highlight w:val="yellow"/>
              </w:rPr>
              <w:t>report,</w:t>
            </w:r>
            <w:r w:rsidR="00DF5C8D" w:rsidRPr="00895F09">
              <w:rPr>
                <w:rFonts w:asciiTheme="majorHAnsi" w:hAnsiTheme="majorHAnsi" w:cstheme="majorHAnsi"/>
                <w:color w:val="000000"/>
                <w:sz w:val="20"/>
                <w:szCs w:val="20"/>
                <w:highlight w:val="yellow"/>
              </w:rPr>
              <w:t xml:space="preserve"> and this will contain no information that would make any of the participants identifiable</w:t>
            </w:r>
            <w:r w:rsidR="00911446" w:rsidRPr="00895F09">
              <w:rPr>
                <w:rFonts w:asciiTheme="majorHAnsi" w:hAnsiTheme="majorHAnsi" w:cstheme="majorHAnsi"/>
                <w:color w:val="000000"/>
                <w:sz w:val="20"/>
                <w:szCs w:val="20"/>
                <w:highlight w:val="yellow"/>
              </w:rPr>
              <w:t>.</w:t>
            </w:r>
          </w:p>
        </w:tc>
      </w:tr>
    </w:tbl>
    <w:p w14:paraId="6BEAEBEC" w14:textId="77777777" w:rsidR="004B3949" w:rsidRPr="008B693C" w:rsidRDefault="004B3949" w:rsidP="004B3949">
      <w:pPr>
        <w:rPr>
          <w:rFonts w:ascii="Calibri" w:hAnsi="Calibri"/>
        </w:rPr>
      </w:pPr>
    </w:p>
    <w:p w14:paraId="716CA5A5" w14:textId="239A2BE9" w:rsidR="00AB7558" w:rsidRPr="008B693C" w:rsidRDefault="00AB7558" w:rsidP="00AB7558">
      <w:pPr>
        <w:rPr>
          <w:rFonts w:ascii="Calibri" w:hAnsi="Calibri"/>
          <w:b/>
          <w:sz w:val="28"/>
          <w:szCs w:val="28"/>
        </w:rPr>
      </w:pPr>
      <w:r w:rsidRPr="008B693C">
        <w:rPr>
          <w:rFonts w:ascii="Calibri" w:hAnsi="Calibri"/>
          <w:b/>
          <w:sz w:val="28"/>
          <w:szCs w:val="28"/>
        </w:rPr>
        <w:t>5. Risk of harm</w:t>
      </w:r>
      <w:r w:rsidR="00BF616E">
        <w:rPr>
          <w:rFonts w:ascii="Calibri" w:hAnsi="Calibri"/>
          <w:b/>
          <w:sz w:val="28"/>
          <w:szCs w:val="28"/>
        </w:rPr>
        <w:t xml:space="preserve"> to researchers and participants</w:t>
      </w:r>
    </w:p>
    <w:tbl>
      <w:tblPr>
        <w:tblStyle w:val="TableGrid"/>
        <w:tblW w:w="0" w:type="auto"/>
        <w:tblLook w:val="04A0" w:firstRow="1" w:lastRow="0" w:firstColumn="1" w:lastColumn="0" w:noHBand="0" w:noVBand="1"/>
      </w:tblPr>
      <w:tblGrid>
        <w:gridCol w:w="7980"/>
        <w:gridCol w:w="532"/>
        <w:gridCol w:w="504"/>
      </w:tblGrid>
      <w:tr w:rsidR="00AB7558" w:rsidRPr="008B693C" w14:paraId="68E9910F" w14:textId="77777777" w:rsidTr="00D42F51">
        <w:tc>
          <w:tcPr>
            <w:tcW w:w="0" w:type="auto"/>
          </w:tcPr>
          <w:p w14:paraId="701BA5F9" w14:textId="77777777" w:rsidR="00AB7558" w:rsidRPr="008B693C" w:rsidRDefault="00AB7558" w:rsidP="00D42F51">
            <w:pPr>
              <w:rPr>
                <w:rFonts w:ascii="Calibri" w:hAnsi="Calibri"/>
              </w:rPr>
            </w:pPr>
          </w:p>
        </w:tc>
        <w:tc>
          <w:tcPr>
            <w:tcW w:w="0" w:type="auto"/>
          </w:tcPr>
          <w:p w14:paraId="6FBB252F" w14:textId="77777777" w:rsidR="00AB7558" w:rsidRPr="008B693C" w:rsidRDefault="00AB7558" w:rsidP="00D42F51">
            <w:pPr>
              <w:rPr>
                <w:rFonts w:ascii="Calibri" w:hAnsi="Calibri"/>
              </w:rPr>
            </w:pPr>
            <w:r w:rsidRPr="008B693C">
              <w:rPr>
                <w:rFonts w:ascii="Calibri" w:hAnsi="Calibri"/>
              </w:rPr>
              <w:t>YES</w:t>
            </w:r>
          </w:p>
        </w:tc>
        <w:tc>
          <w:tcPr>
            <w:tcW w:w="0" w:type="auto"/>
          </w:tcPr>
          <w:p w14:paraId="798E7348" w14:textId="77777777" w:rsidR="00AB7558" w:rsidRPr="008B693C" w:rsidRDefault="00AB7558" w:rsidP="00D42F51">
            <w:pPr>
              <w:rPr>
                <w:rFonts w:ascii="Calibri" w:hAnsi="Calibri"/>
              </w:rPr>
            </w:pPr>
            <w:r w:rsidRPr="008B693C">
              <w:rPr>
                <w:rFonts w:ascii="Calibri" w:hAnsi="Calibri"/>
              </w:rPr>
              <w:t xml:space="preserve">NO </w:t>
            </w:r>
          </w:p>
        </w:tc>
      </w:tr>
      <w:tr w:rsidR="00AB7558" w:rsidRPr="008B693C" w14:paraId="22C8F189" w14:textId="77777777" w:rsidTr="00D42F51">
        <w:tc>
          <w:tcPr>
            <w:tcW w:w="0" w:type="auto"/>
          </w:tcPr>
          <w:p w14:paraId="636EC8AF" w14:textId="6D4953A0" w:rsidR="00AB7558" w:rsidRPr="008B693C" w:rsidRDefault="00F77213" w:rsidP="00D42F51">
            <w:pPr>
              <w:rPr>
                <w:rFonts w:ascii="Calibri" w:hAnsi="Calibri"/>
              </w:rPr>
            </w:pPr>
            <w:r>
              <w:rPr>
                <w:rFonts w:ascii="Calibri" w:hAnsi="Calibri"/>
              </w:rPr>
              <w:t xml:space="preserve">5a. </w:t>
            </w:r>
            <w:r w:rsidR="00AB7558" w:rsidRPr="008B693C">
              <w:rPr>
                <w:rFonts w:ascii="Calibri" w:hAnsi="Calibri"/>
              </w:rPr>
              <w:t xml:space="preserve">Is there a risk that the project may lead to physical discomfort or pain for the participants? </w:t>
            </w:r>
          </w:p>
        </w:tc>
        <w:tc>
          <w:tcPr>
            <w:tcW w:w="0" w:type="auto"/>
          </w:tcPr>
          <w:p w14:paraId="2C15D26B" w14:textId="77777777" w:rsidR="00AB7558" w:rsidRPr="008B693C" w:rsidRDefault="00AB7558" w:rsidP="00D42F51">
            <w:pPr>
              <w:rPr>
                <w:rFonts w:ascii="Calibri" w:hAnsi="Calibri"/>
              </w:rPr>
            </w:pPr>
          </w:p>
        </w:tc>
        <w:tc>
          <w:tcPr>
            <w:tcW w:w="0" w:type="auto"/>
          </w:tcPr>
          <w:p w14:paraId="5C361B7A" w14:textId="625B9CD2" w:rsidR="00AB7558" w:rsidRPr="008B693C" w:rsidRDefault="00785C24" w:rsidP="00D42F51">
            <w:pPr>
              <w:rPr>
                <w:rFonts w:ascii="Calibri" w:hAnsi="Calibri"/>
              </w:rPr>
            </w:pPr>
            <w:r>
              <w:rPr>
                <w:rFonts w:ascii="Calibri" w:hAnsi="Calibri"/>
              </w:rPr>
              <w:t>X</w:t>
            </w:r>
          </w:p>
        </w:tc>
      </w:tr>
      <w:tr w:rsidR="00AB7558" w:rsidRPr="008B693C" w14:paraId="122CE505" w14:textId="77777777" w:rsidTr="00D42F51">
        <w:tc>
          <w:tcPr>
            <w:tcW w:w="0" w:type="auto"/>
          </w:tcPr>
          <w:p w14:paraId="11E6E2EC" w14:textId="311A0C20" w:rsidR="00AB7558" w:rsidRPr="008B693C" w:rsidRDefault="00F77213" w:rsidP="00D42F51">
            <w:pPr>
              <w:rPr>
                <w:rFonts w:ascii="Calibri" w:hAnsi="Calibri"/>
              </w:rPr>
            </w:pPr>
            <w:r>
              <w:rPr>
                <w:rFonts w:ascii="Calibri" w:hAnsi="Calibri"/>
              </w:rPr>
              <w:lastRenderedPageBreak/>
              <w:t xml:space="preserve">5b. </w:t>
            </w:r>
            <w:r w:rsidR="00AB7558" w:rsidRPr="008B693C">
              <w:rPr>
                <w:rFonts w:ascii="Calibri" w:hAnsi="Calibri"/>
              </w:rPr>
              <w:t>Is there a risk of emotional or psychological distress to participants?</w:t>
            </w:r>
          </w:p>
        </w:tc>
        <w:tc>
          <w:tcPr>
            <w:tcW w:w="0" w:type="auto"/>
          </w:tcPr>
          <w:p w14:paraId="619C3C84" w14:textId="77777777" w:rsidR="00AB7558" w:rsidRPr="008B693C" w:rsidRDefault="00AB7558" w:rsidP="00D42F51">
            <w:pPr>
              <w:rPr>
                <w:rFonts w:ascii="Calibri" w:hAnsi="Calibri"/>
              </w:rPr>
            </w:pPr>
          </w:p>
        </w:tc>
        <w:tc>
          <w:tcPr>
            <w:tcW w:w="0" w:type="auto"/>
          </w:tcPr>
          <w:p w14:paraId="41CA8A6A" w14:textId="6F9C1DE5" w:rsidR="00AB7558" w:rsidRPr="008B693C" w:rsidRDefault="00785C24" w:rsidP="00D42F51">
            <w:pPr>
              <w:rPr>
                <w:rFonts w:ascii="Calibri" w:hAnsi="Calibri"/>
              </w:rPr>
            </w:pPr>
            <w:r>
              <w:rPr>
                <w:rFonts w:ascii="Calibri" w:hAnsi="Calibri"/>
              </w:rPr>
              <w:t>X</w:t>
            </w:r>
          </w:p>
        </w:tc>
      </w:tr>
      <w:tr w:rsidR="00AB7558" w:rsidRPr="008B693C" w14:paraId="21F68433" w14:textId="77777777" w:rsidTr="00D42F51">
        <w:tc>
          <w:tcPr>
            <w:tcW w:w="0" w:type="auto"/>
          </w:tcPr>
          <w:p w14:paraId="5F5AA27E" w14:textId="1F673F86" w:rsidR="00AB7558" w:rsidRPr="008B693C" w:rsidRDefault="00DE7A7C" w:rsidP="0021021B">
            <w:pPr>
              <w:rPr>
                <w:rFonts w:ascii="Calibri" w:hAnsi="Calibri"/>
              </w:rPr>
            </w:pPr>
            <w:r>
              <w:rPr>
                <w:rFonts w:ascii="Calibri" w:hAnsi="Calibri"/>
              </w:rPr>
              <w:t>5c.</w:t>
            </w:r>
            <w:r w:rsidRPr="00CF4DEE">
              <w:rPr>
                <w:rFonts w:asciiTheme="majorHAnsi" w:hAnsiTheme="majorHAnsi"/>
              </w:rPr>
              <w:t xml:space="preserve"> Will </w:t>
            </w:r>
            <w:r>
              <w:rPr>
                <w:rFonts w:asciiTheme="majorHAnsi" w:hAnsiTheme="majorHAnsi"/>
              </w:rPr>
              <w:t xml:space="preserve">your research involve the use of </w:t>
            </w:r>
            <w:r w:rsidRPr="00CF4DEE">
              <w:rPr>
                <w:rFonts w:asciiTheme="majorHAnsi" w:hAnsiTheme="majorHAnsi"/>
              </w:rPr>
              <w:t>tissue samples (including blood</w:t>
            </w:r>
            <w:r>
              <w:rPr>
                <w:rFonts w:asciiTheme="majorHAnsi" w:hAnsiTheme="majorHAnsi"/>
              </w:rPr>
              <w:t xml:space="preserve"> and biopsies from healthy volunteers</w:t>
            </w:r>
            <w:r w:rsidRPr="00CF4DEE">
              <w:rPr>
                <w:rFonts w:asciiTheme="majorHAnsi" w:hAnsiTheme="majorHAnsi"/>
              </w:rPr>
              <w:t>)</w:t>
            </w:r>
            <w:r>
              <w:rPr>
                <w:rFonts w:asciiTheme="majorHAnsi" w:hAnsiTheme="majorHAnsi"/>
              </w:rPr>
              <w:t xml:space="preserve"> excluding use for genetic analysis only or tissues obtained from a tissue bank</w:t>
            </w:r>
            <w:r w:rsidRPr="00CF4DEE">
              <w:rPr>
                <w:rFonts w:asciiTheme="majorHAnsi" w:hAnsiTheme="majorHAnsi"/>
              </w:rPr>
              <w:t>?</w:t>
            </w:r>
          </w:p>
        </w:tc>
        <w:tc>
          <w:tcPr>
            <w:tcW w:w="0" w:type="auto"/>
          </w:tcPr>
          <w:p w14:paraId="3318A606" w14:textId="77777777" w:rsidR="00AB7558" w:rsidRPr="008B693C" w:rsidRDefault="00AB7558" w:rsidP="00D42F51">
            <w:pPr>
              <w:rPr>
                <w:rFonts w:ascii="Calibri" w:hAnsi="Calibri"/>
              </w:rPr>
            </w:pPr>
          </w:p>
        </w:tc>
        <w:tc>
          <w:tcPr>
            <w:tcW w:w="0" w:type="auto"/>
          </w:tcPr>
          <w:p w14:paraId="53A5FD62" w14:textId="5333D2D3" w:rsidR="00AB7558" w:rsidRPr="008B693C" w:rsidRDefault="00785C24" w:rsidP="00D42F51">
            <w:pPr>
              <w:rPr>
                <w:rFonts w:ascii="Calibri" w:hAnsi="Calibri"/>
              </w:rPr>
            </w:pPr>
            <w:r>
              <w:rPr>
                <w:rFonts w:ascii="Calibri" w:hAnsi="Calibri"/>
              </w:rPr>
              <w:t>X</w:t>
            </w:r>
          </w:p>
        </w:tc>
      </w:tr>
      <w:tr w:rsidR="00AB7558" w:rsidRPr="008B693C" w14:paraId="441A9667" w14:textId="77777777" w:rsidTr="00D42F51">
        <w:tc>
          <w:tcPr>
            <w:tcW w:w="0" w:type="auto"/>
          </w:tcPr>
          <w:p w14:paraId="093A6C13" w14:textId="47C8ACC5" w:rsidR="00AB7558" w:rsidRPr="008B693C" w:rsidRDefault="00F77213" w:rsidP="00D42F51">
            <w:pPr>
              <w:rPr>
                <w:rFonts w:ascii="Calibri" w:hAnsi="Calibri"/>
              </w:rPr>
            </w:pPr>
            <w:r>
              <w:rPr>
                <w:rFonts w:ascii="Calibri" w:hAnsi="Calibri"/>
              </w:rPr>
              <w:t xml:space="preserve">5d. </w:t>
            </w:r>
            <w:r w:rsidR="00AB7558" w:rsidRPr="008B693C">
              <w:rPr>
                <w:rFonts w:ascii="Calibri" w:hAnsi="Calibri"/>
              </w:rPr>
              <w:t>Will the research involve psychological intervention?</w:t>
            </w:r>
          </w:p>
        </w:tc>
        <w:tc>
          <w:tcPr>
            <w:tcW w:w="0" w:type="auto"/>
          </w:tcPr>
          <w:p w14:paraId="2150DCB0" w14:textId="77777777" w:rsidR="00AB7558" w:rsidRPr="008B693C" w:rsidRDefault="00AB7558" w:rsidP="00D42F51">
            <w:pPr>
              <w:rPr>
                <w:rFonts w:ascii="Calibri" w:hAnsi="Calibri"/>
              </w:rPr>
            </w:pPr>
          </w:p>
        </w:tc>
        <w:tc>
          <w:tcPr>
            <w:tcW w:w="0" w:type="auto"/>
          </w:tcPr>
          <w:p w14:paraId="362EFFDD" w14:textId="062BD36E" w:rsidR="00AB7558" w:rsidRPr="008B693C" w:rsidRDefault="00785C24" w:rsidP="00D42F51">
            <w:pPr>
              <w:rPr>
                <w:rFonts w:ascii="Calibri" w:hAnsi="Calibri"/>
              </w:rPr>
            </w:pPr>
            <w:r>
              <w:rPr>
                <w:rFonts w:ascii="Calibri" w:hAnsi="Calibri"/>
              </w:rPr>
              <w:t>X</w:t>
            </w:r>
          </w:p>
        </w:tc>
      </w:tr>
      <w:tr w:rsidR="00AB7558" w:rsidRPr="008B693C" w14:paraId="40E1D394" w14:textId="77777777" w:rsidTr="00D42F51">
        <w:tc>
          <w:tcPr>
            <w:tcW w:w="0" w:type="auto"/>
          </w:tcPr>
          <w:p w14:paraId="4B08D472" w14:textId="7898D8DB" w:rsidR="00AB7558" w:rsidRPr="008B693C" w:rsidRDefault="00F77213" w:rsidP="00D42F51">
            <w:pPr>
              <w:rPr>
                <w:rFonts w:ascii="Calibri" w:hAnsi="Calibri"/>
              </w:rPr>
            </w:pPr>
            <w:r>
              <w:rPr>
                <w:rFonts w:ascii="Calibri" w:hAnsi="Calibri"/>
              </w:rPr>
              <w:t xml:space="preserve">5e. </w:t>
            </w:r>
            <w:r w:rsidR="00AB7558" w:rsidRPr="008B693C">
              <w:rPr>
                <w:rFonts w:ascii="Calibri" w:hAnsi="Calibri"/>
              </w:rPr>
              <w:t>Will the research involve working with any substances and/or equipment which may be considered hazardous?</w:t>
            </w:r>
          </w:p>
        </w:tc>
        <w:tc>
          <w:tcPr>
            <w:tcW w:w="0" w:type="auto"/>
          </w:tcPr>
          <w:p w14:paraId="2CCAE9E3" w14:textId="77777777" w:rsidR="00AB7558" w:rsidRPr="008B693C" w:rsidRDefault="00AB7558" w:rsidP="00D42F51">
            <w:pPr>
              <w:rPr>
                <w:rFonts w:ascii="Calibri" w:hAnsi="Calibri"/>
              </w:rPr>
            </w:pPr>
          </w:p>
        </w:tc>
        <w:tc>
          <w:tcPr>
            <w:tcW w:w="0" w:type="auto"/>
          </w:tcPr>
          <w:p w14:paraId="7F7B8673" w14:textId="5A5AD037" w:rsidR="00AB7558" w:rsidRPr="008B693C" w:rsidRDefault="00785C24" w:rsidP="00D42F51">
            <w:pPr>
              <w:rPr>
                <w:rFonts w:ascii="Calibri" w:hAnsi="Calibri"/>
              </w:rPr>
            </w:pPr>
            <w:r>
              <w:rPr>
                <w:rFonts w:ascii="Calibri" w:hAnsi="Calibri"/>
              </w:rPr>
              <w:t>X</w:t>
            </w:r>
          </w:p>
        </w:tc>
      </w:tr>
      <w:tr w:rsidR="00AB7558" w:rsidRPr="008B693C" w14:paraId="224D4DBB" w14:textId="77777777" w:rsidTr="00D42F51">
        <w:tc>
          <w:tcPr>
            <w:tcW w:w="0" w:type="auto"/>
          </w:tcPr>
          <w:p w14:paraId="0A7FC15B" w14:textId="685B1A94" w:rsidR="00AB7558" w:rsidRPr="008B693C" w:rsidRDefault="00DE7A7C" w:rsidP="00D42F51">
            <w:pPr>
              <w:rPr>
                <w:rFonts w:ascii="Calibri" w:hAnsi="Calibri"/>
              </w:rPr>
            </w:pPr>
            <w:r>
              <w:rPr>
                <w:rFonts w:ascii="Calibri" w:hAnsi="Calibri"/>
              </w:rPr>
              <w:t>5f</w:t>
            </w:r>
            <w:r w:rsidR="00F77213">
              <w:rPr>
                <w:rFonts w:ascii="Calibri" w:hAnsi="Calibri"/>
              </w:rPr>
              <w:t xml:space="preserve">. </w:t>
            </w:r>
            <w:r w:rsidR="00AB7558" w:rsidRPr="008B693C">
              <w:rPr>
                <w:rFonts w:ascii="Calibri" w:hAnsi="Calibri"/>
              </w:rPr>
              <w:t>Will the study involve discussion of sensitive or potentially sensitive topics (e.g., sexual activity, drug use, persona</w:t>
            </w:r>
            <w:r w:rsidR="00C76F1C" w:rsidRPr="008B693C">
              <w:rPr>
                <w:rFonts w:ascii="Calibri" w:hAnsi="Calibri"/>
              </w:rPr>
              <w:t>l</w:t>
            </w:r>
            <w:r w:rsidR="00AB7558" w:rsidRPr="008B693C">
              <w:rPr>
                <w:rFonts w:ascii="Calibri" w:hAnsi="Calibri"/>
              </w:rPr>
              <w:t xml:space="preserve"> lives)? </w:t>
            </w:r>
          </w:p>
        </w:tc>
        <w:tc>
          <w:tcPr>
            <w:tcW w:w="0" w:type="auto"/>
          </w:tcPr>
          <w:p w14:paraId="62296393" w14:textId="77777777" w:rsidR="00AB7558" w:rsidRPr="008B693C" w:rsidRDefault="00AB7558" w:rsidP="00D42F51">
            <w:pPr>
              <w:rPr>
                <w:rFonts w:ascii="Calibri" w:hAnsi="Calibri"/>
              </w:rPr>
            </w:pPr>
          </w:p>
        </w:tc>
        <w:tc>
          <w:tcPr>
            <w:tcW w:w="0" w:type="auto"/>
          </w:tcPr>
          <w:p w14:paraId="68DDDBFC" w14:textId="68F2C317" w:rsidR="00AB7558" w:rsidRPr="008B693C" w:rsidRDefault="00785C24" w:rsidP="00D42F51">
            <w:pPr>
              <w:rPr>
                <w:rFonts w:ascii="Calibri" w:hAnsi="Calibri"/>
              </w:rPr>
            </w:pPr>
            <w:r>
              <w:rPr>
                <w:rFonts w:ascii="Calibri" w:hAnsi="Calibri"/>
              </w:rPr>
              <w:t>X</w:t>
            </w:r>
          </w:p>
        </w:tc>
      </w:tr>
      <w:tr w:rsidR="00AB7558" w:rsidRPr="008B693C" w14:paraId="39A7BFCD" w14:textId="77777777" w:rsidTr="00D42F51">
        <w:tc>
          <w:tcPr>
            <w:tcW w:w="0" w:type="auto"/>
          </w:tcPr>
          <w:p w14:paraId="0AABCA17" w14:textId="44D9FBDD" w:rsidR="00AB7558" w:rsidRPr="0011073B" w:rsidRDefault="00DE7A7C" w:rsidP="00D42F51">
            <w:pPr>
              <w:rPr>
                <w:rFonts w:asciiTheme="majorHAnsi" w:hAnsiTheme="majorHAnsi"/>
              </w:rPr>
            </w:pPr>
            <w:r>
              <w:rPr>
                <w:rFonts w:asciiTheme="majorHAnsi" w:hAnsiTheme="majorHAnsi"/>
              </w:rPr>
              <w:t>5g</w:t>
            </w:r>
            <w:r w:rsidR="00F77213" w:rsidRPr="0011073B">
              <w:rPr>
                <w:rFonts w:asciiTheme="majorHAnsi" w:hAnsiTheme="majorHAnsi"/>
              </w:rPr>
              <w:t xml:space="preserve">. </w:t>
            </w:r>
            <w:r w:rsidR="00AB7558" w:rsidRPr="0011073B">
              <w:rPr>
                <w:rFonts w:asciiTheme="majorHAnsi" w:hAnsiTheme="majorHAnsi"/>
              </w:rPr>
              <w:t>Is there a risk that the safety of the researcher may be compromised (e.g., lone working, working in potentially dangerous environments)</w:t>
            </w:r>
            <w:r w:rsidR="004C0170" w:rsidRPr="0011073B">
              <w:rPr>
                <w:rFonts w:asciiTheme="majorHAnsi" w:hAnsiTheme="majorHAnsi"/>
              </w:rPr>
              <w:t xml:space="preserve">, i.e. </w:t>
            </w:r>
            <w:r w:rsidR="004C0170" w:rsidRPr="0011073B">
              <w:rPr>
                <w:rFonts w:asciiTheme="majorHAnsi" w:hAnsiTheme="majorHAnsi" w:cs="Lucida Grande"/>
                <w:color w:val="000000"/>
              </w:rPr>
              <w:t>does the research incur a risk of injury or ill-health above the level of risk prevalent in daily living</w:t>
            </w:r>
            <w:r w:rsidR="00AB7558" w:rsidRPr="0011073B">
              <w:rPr>
                <w:rFonts w:asciiTheme="majorHAnsi" w:hAnsiTheme="majorHAnsi"/>
              </w:rPr>
              <w:t>?</w:t>
            </w:r>
          </w:p>
        </w:tc>
        <w:tc>
          <w:tcPr>
            <w:tcW w:w="0" w:type="auto"/>
          </w:tcPr>
          <w:p w14:paraId="7B748EF2" w14:textId="77777777" w:rsidR="00AB7558" w:rsidRPr="008B693C" w:rsidRDefault="00AB7558" w:rsidP="00D42F51">
            <w:pPr>
              <w:rPr>
                <w:rFonts w:ascii="Calibri" w:hAnsi="Calibri"/>
              </w:rPr>
            </w:pPr>
          </w:p>
        </w:tc>
        <w:tc>
          <w:tcPr>
            <w:tcW w:w="0" w:type="auto"/>
          </w:tcPr>
          <w:p w14:paraId="419CDBC4" w14:textId="443345E3" w:rsidR="00AB7558" w:rsidRPr="008B693C" w:rsidRDefault="00785C24" w:rsidP="00D42F51">
            <w:pPr>
              <w:rPr>
                <w:rFonts w:ascii="Calibri" w:hAnsi="Calibri"/>
              </w:rPr>
            </w:pPr>
            <w:r>
              <w:rPr>
                <w:rFonts w:ascii="Calibri" w:hAnsi="Calibri"/>
              </w:rPr>
              <w:t>X</w:t>
            </w:r>
          </w:p>
        </w:tc>
      </w:tr>
      <w:tr w:rsidR="00994317" w:rsidRPr="008B693C" w14:paraId="090D14A4" w14:textId="77777777" w:rsidTr="00D42F51">
        <w:tc>
          <w:tcPr>
            <w:tcW w:w="0" w:type="auto"/>
          </w:tcPr>
          <w:p w14:paraId="5384DF3D" w14:textId="10F29DD3" w:rsidR="00994317" w:rsidRPr="008B693C" w:rsidRDefault="00DE7A7C" w:rsidP="00D42F51">
            <w:pPr>
              <w:rPr>
                <w:rFonts w:ascii="Calibri" w:hAnsi="Calibri"/>
              </w:rPr>
            </w:pPr>
            <w:r>
              <w:rPr>
                <w:rFonts w:ascii="Calibri" w:hAnsi="Calibri"/>
              </w:rPr>
              <w:t>5h</w:t>
            </w:r>
            <w:r w:rsidR="00F77213">
              <w:rPr>
                <w:rFonts w:ascii="Calibri" w:hAnsi="Calibri"/>
              </w:rPr>
              <w:t xml:space="preserve">. </w:t>
            </w:r>
            <w:r w:rsidR="00994317">
              <w:rPr>
                <w:rFonts w:ascii="Calibri" w:hAnsi="Calibri"/>
              </w:rPr>
              <w:t>Does the research involve fieldwork outside the UK?</w:t>
            </w:r>
          </w:p>
        </w:tc>
        <w:tc>
          <w:tcPr>
            <w:tcW w:w="0" w:type="auto"/>
          </w:tcPr>
          <w:p w14:paraId="2B7517C7" w14:textId="77777777" w:rsidR="00994317" w:rsidRPr="008B693C" w:rsidRDefault="00994317" w:rsidP="00D42F51">
            <w:pPr>
              <w:rPr>
                <w:rFonts w:ascii="Calibri" w:hAnsi="Calibri"/>
              </w:rPr>
            </w:pPr>
          </w:p>
        </w:tc>
        <w:tc>
          <w:tcPr>
            <w:tcW w:w="0" w:type="auto"/>
          </w:tcPr>
          <w:p w14:paraId="461E075B" w14:textId="7E0CEAF4" w:rsidR="00994317" w:rsidRPr="008B693C" w:rsidRDefault="00785C24" w:rsidP="00D42F51">
            <w:pPr>
              <w:rPr>
                <w:rFonts w:ascii="Calibri" w:hAnsi="Calibri"/>
              </w:rPr>
            </w:pPr>
            <w:r>
              <w:rPr>
                <w:rFonts w:ascii="Calibri" w:hAnsi="Calibri"/>
              </w:rPr>
              <w:t>X</w:t>
            </w:r>
          </w:p>
        </w:tc>
      </w:tr>
    </w:tbl>
    <w:p w14:paraId="46CB89AA" w14:textId="77777777" w:rsidR="00AD3F6F" w:rsidRDefault="00AD3F6F" w:rsidP="00AB7558">
      <w:pPr>
        <w:rPr>
          <w:rFonts w:ascii="Calibri" w:hAnsi="Calibri"/>
        </w:rPr>
      </w:pPr>
    </w:p>
    <w:p w14:paraId="0E343C8A" w14:textId="2EEB70ED" w:rsidR="00AB7558" w:rsidRPr="008B693C" w:rsidRDefault="00AB7558" w:rsidP="00AB7558">
      <w:pPr>
        <w:rPr>
          <w:rFonts w:ascii="Calibri" w:hAnsi="Calibri"/>
        </w:rPr>
      </w:pPr>
      <w:r w:rsidRPr="008B693C">
        <w:rPr>
          <w:rFonts w:ascii="Calibri" w:hAnsi="Calibri"/>
        </w:rPr>
        <w:t>If you answered YES to ANY of these questions, please explain the nature of the risks involved, why it is necessary to expose the participant or researcher to such risks, how you propose to assess, manage and mitigate the identified risks and how you plan to communicate the risks and your plans for mitigation to the participants. Please also explain the arrangements you will make to refer participants or researchers to sources of help or advice if they are distressed or harmed as a result of taking part in the project.</w:t>
      </w:r>
      <w:r w:rsidRPr="003D3518">
        <w:rPr>
          <w:rFonts w:asciiTheme="majorHAnsi" w:hAnsiTheme="majorHAnsi"/>
        </w:rPr>
        <w:t xml:space="preserve"> </w:t>
      </w:r>
      <w:r w:rsidR="00315D3A" w:rsidRPr="003D3518">
        <w:rPr>
          <w:rFonts w:asciiTheme="majorHAnsi" w:hAnsiTheme="majorHAnsi"/>
          <w:i/>
        </w:rPr>
        <w:t xml:space="preserve">Where </w:t>
      </w:r>
      <w:r w:rsidR="00315D3A" w:rsidRPr="003D3518">
        <w:rPr>
          <w:rFonts w:asciiTheme="majorHAnsi" w:hAnsiTheme="majorHAnsi" w:cs="Lucida Grande"/>
          <w:i/>
          <w:color w:val="000000"/>
        </w:rPr>
        <w:t>the research incurs a risk of injury or ill-health above the level of risk prevalent in daily living</w:t>
      </w:r>
      <w:r w:rsidR="00315D3A" w:rsidRPr="003D3518">
        <w:rPr>
          <w:rFonts w:asciiTheme="majorHAnsi" w:hAnsiTheme="majorHAnsi"/>
          <w:i/>
        </w:rPr>
        <w:t xml:space="preserve"> the relev</w:t>
      </w:r>
      <w:r w:rsidR="00315D3A" w:rsidRPr="003D3518">
        <w:rPr>
          <w:rFonts w:asciiTheme="majorHAnsi" w:hAnsiTheme="majorHAnsi" w:cs="Lucida Grande"/>
          <w:i/>
          <w:color w:val="000000"/>
        </w:rPr>
        <w:t xml:space="preserve">ant </w:t>
      </w:r>
      <w:r w:rsidR="00840F7F" w:rsidRPr="003D3518">
        <w:rPr>
          <w:rFonts w:asciiTheme="majorHAnsi" w:hAnsiTheme="majorHAnsi" w:cs="Lucida Grande"/>
          <w:i/>
          <w:color w:val="000000"/>
        </w:rPr>
        <w:t>risk assessment form</w:t>
      </w:r>
      <w:r w:rsidR="00A4135E" w:rsidRPr="003D3518">
        <w:rPr>
          <w:rFonts w:asciiTheme="majorHAnsi" w:hAnsiTheme="majorHAnsi" w:cs="Lucida Grande"/>
          <w:i/>
          <w:color w:val="000000"/>
        </w:rPr>
        <w:t>(s)</w:t>
      </w:r>
      <w:r w:rsidR="00840F7F" w:rsidRPr="003D3518">
        <w:rPr>
          <w:rFonts w:asciiTheme="majorHAnsi" w:hAnsiTheme="majorHAnsi" w:cs="Lucida Grande"/>
          <w:i/>
          <w:color w:val="000000"/>
        </w:rPr>
        <w:t xml:space="preserve"> (</w:t>
      </w:r>
      <w:hyperlink r:id="rId16" w:history="1">
        <w:r w:rsidR="00840F7F" w:rsidRPr="003D3518">
          <w:rPr>
            <w:rStyle w:val="Hyperlink"/>
            <w:rFonts w:asciiTheme="majorHAnsi" w:hAnsiTheme="majorHAnsi" w:cs="Lucida Grande"/>
            <w:i/>
          </w:rPr>
          <w:t>general risk assessment form</w:t>
        </w:r>
      </w:hyperlink>
      <w:r w:rsidR="00840F7F" w:rsidRPr="003D3518">
        <w:rPr>
          <w:rFonts w:asciiTheme="majorHAnsi" w:hAnsiTheme="majorHAnsi" w:cs="Lucida Grande"/>
          <w:i/>
          <w:color w:val="000000"/>
        </w:rPr>
        <w:t xml:space="preserve"> </w:t>
      </w:r>
      <w:r w:rsidR="00A4135E" w:rsidRPr="003D3518">
        <w:rPr>
          <w:rFonts w:asciiTheme="majorHAnsi" w:hAnsiTheme="majorHAnsi" w:cs="Lucida Grande"/>
          <w:i/>
          <w:color w:val="000000"/>
        </w:rPr>
        <w:t>and/</w:t>
      </w:r>
      <w:r w:rsidR="00840F7F" w:rsidRPr="003D3518">
        <w:rPr>
          <w:rFonts w:asciiTheme="majorHAnsi" w:hAnsiTheme="majorHAnsi" w:cs="Lucida Grande"/>
          <w:i/>
          <w:color w:val="000000"/>
        </w:rPr>
        <w:t xml:space="preserve">or </w:t>
      </w:r>
      <w:r w:rsidR="00A4135E" w:rsidRPr="003D3518">
        <w:rPr>
          <w:rFonts w:asciiTheme="majorHAnsi" w:hAnsiTheme="majorHAnsi" w:cs="Lucida Grande"/>
          <w:i/>
          <w:color w:val="000000"/>
        </w:rPr>
        <w:t xml:space="preserve">the risk assessment for </w:t>
      </w:r>
      <w:hyperlink r:id="rId17" w:history="1">
        <w:r w:rsidR="00A4135E" w:rsidRPr="003D3518">
          <w:rPr>
            <w:rStyle w:val="Hyperlink"/>
            <w:rFonts w:asciiTheme="majorHAnsi" w:hAnsiTheme="majorHAnsi" w:cs="Lucida Grande"/>
            <w:i/>
          </w:rPr>
          <w:t>Travelling on University Work Overseas</w:t>
        </w:r>
      </w:hyperlink>
      <w:r w:rsidR="00A4135E" w:rsidRPr="003D3518">
        <w:rPr>
          <w:rFonts w:asciiTheme="majorHAnsi" w:hAnsiTheme="majorHAnsi" w:cs="Lucida Grande"/>
          <w:i/>
          <w:color w:val="000000"/>
        </w:rPr>
        <w:t xml:space="preserve">) </w:t>
      </w:r>
      <w:r w:rsidR="00315D3A" w:rsidRPr="003D3518">
        <w:rPr>
          <w:rFonts w:asciiTheme="majorHAnsi" w:hAnsiTheme="majorHAnsi"/>
          <w:i/>
        </w:rPr>
        <w:t>should be submitted with this application.</w:t>
      </w:r>
    </w:p>
    <w:tbl>
      <w:tblPr>
        <w:tblStyle w:val="TableGrid"/>
        <w:tblW w:w="0" w:type="auto"/>
        <w:tblLook w:val="04A0" w:firstRow="1" w:lastRow="0" w:firstColumn="1" w:lastColumn="0" w:noHBand="0" w:noVBand="1"/>
      </w:tblPr>
      <w:tblGrid>
        <w:gridCol w:w="9016"/>
      </w:tblGrid>
      <w:tr w:rsidR="00AB7558" w:rsidRPr="008B693C" w14:paraId="71D74088" w14:textId="77777777" w:rsidTr="00D42F51">
        <w:tc>
          <w:tcPr>
            <w:tcW w:w="9242" w:type="dxa"/>
          </w:tcPr>
          <w:p w14:paraId="0967E560" w14:textId="38625D74" w:rsidR="00AB7558" w:rsidRPr="008B693C" w:rsidRDefault="00785C24" w:rsidP="00D42F51">
            <w:pPr>
              <w:rPr>
                <w:rFonts w:ascii="Calibri" w:hAnsi="Calibri"/>
              </w:rPr>
            </w:pPr>
            <w:r>
              <w:rPr>
                <w:rFonts w:ascii="Calibri" w:hAnsi="Calibri"/>
              </w:rPr>
              <w:t>As the data is already collected, this is not applicable.</w:t>
            </w:r>
          </w:p>
        </w:tc>
      </w:tr>
    </w:tbl>
    <w:p w14:paraId="5C8ED1EE" w14:textId="77777777" w:rsidR="00524934" w:rsidRPr="008B693C" w:rsidRDefault="00524934" w:rsidP="00AB7558">
      <w:pPr>
        <w:rPr>
          <w:rFonts w:ascii="Calibri" w:hAnsi="Calibri"/>
        </w:rPr>
      </w:pPr>
    </w:p>
    <w:p w14:paraId="4A24A0A3" w14:textId="78127E3F" w:rsidR="00AB7558" w:rsidRPr="008B693C" w:rsidRDefault="00AB7558" w:rsidP="00AB7558">
      <w:pPr>
        <w:rPr>
          <w:rFonts w:ascii="Calibri" w:hAnsi="Calibri"/>
          <w:b/>
          <w:sz w:val="28"/>
          <w:szCs w:val="28"/>
        </w:rPr>
      </w:pPr>
      <w:r w:rsidRPr="008B693C">
        <w:rPr>
          <w:rFonts w:ascii="Calibri" w:hAnsi="Calibri"/>
          <w:b/>
          <w:sz w:val="28"/>
          <w:szCs w:val="28"/>
        </w:rPr>
        <w:t>6. Risk of disclosure of harm</w:t>
      </w:r>
      <w:r w:rsidR="00DE7A7C">
        <w:rPr>
          <w:rFonts w:ascii="Calibri" w:hAnsi="Calibri"/>
          <w:b/>
          <w:sz w:val="28"/>
          <w:szCs w:val="28"/>
        </w:rPr>
        <w:t>/potential harm</w:t>
      </w:r>
      <w:r w:rsidRPr="008B693C">
        <w:rPr>
          <w:rFonts w:ascii="Calibri" w:hAnsi="Calibri"/>
          <w:b/>
          <w:sz w:val="28"/>
          <w:szCs w:val="28"/>
        </w:rPr>
        <w:t xml:space="preserve"> or </w:t>
      </w:r>
      <w:r w:rsidR="00DE7A7C">
        <w:rPr>
          <w:rFonts w:ascii="Calibri" w:hAnsi="Calibri"/>
          <w:b/>
          <w:sz w:val="28"/>
          <w:szCs w:val="28"/>
        </w:rPr>
        <w:t xml:space="preserve">of </w:t>
      </w:r>
      <w:r w:rsidR="002F103C">
        <w:rPr>
          <w:rFonts w:ascii="Calibri" w:hAnsi="Calibri"/>
          <w:b/>
          <w:sz w:val="28"/>
          <w:szCs w:val="28"/>
        </w:rPr>
        <w:t>criminal offences</w:t>
      </w:r>
    </w:p>
    <w:tbl>
      <w:tblPr>
        <w:tblStyle w:val="TableGrid"/>
        <w:tblW w:w="0" w:type="auto"/>
        <w:tblLook w:val="04A0" w:firstRow="1" w:lastRow="0" w:firstColumn="1" w:lastColumn="0" w:noHBand="0" w:noVBand="1"/>
      </w:tblPr>
      <w:tblGrid>
        <w:gridCol w:w="7980"/>
        <w:gridCol w:w="532"/>
        <w:gridCol w:w="504"/>
      </w:tblGrid>
      <w:tr w:rsidR="00AB7558" w:rsidRPr="008B693C" w14:paraId="3E403330" w14:textId="77777777" w:rsidTr="00D42F51">
        <w:tc>
          <w:tcPr>
            <w:tcW w:w="0" w:type="auto"/>
          </w:tcPr>
          <w:p w14:paraId="7A3362C8" w14:textId="77777777" w:rsidR="00AB7558" w:rsidRPr="008B693C" w:rsidRDefault="00AB7558" w:rsidP="00D42F51">
            <w:pPr>
              <w:rPr>
                <w:rFonts w:ascii="Calibri" w:hAnsi="Calibri"/>
              </w:rPr>
            </w:pPr>
          </w:p>
        </w:tc>
        <w:tc>
          <w:tcPr>
            <w:tcW w:w="0" w:type="auto"/>
          </w:tcPr>
          <w:p w14:paraId="20617D22" w14:textId="77777777" w:rsidR="00AB7558" w:rsidRPr="008B693C" w:rsidRDefault="00AB7558" w:rsidP="00D42F51">
            <w:pPr>
              <w:rPr>
                <w:rFonts w:ascii="Calibri" w:hAnsi="Calibri"/>
              </w:rPr>
            </w:pPr>
            <w:r w:rsidRPr="008B693C">
              <w:rPr>
                <w:rFonts w:ascii="Calibri" w:hAnsi="Calibri"/>
              </w:rPr>
              <w:t>YES</w:t>
            </w:r>
          </w:p>
        </w:tc>
        <w:tc>
          <w:tcPr>
            <w:tcW w:w="0" w:type="auto"/>
          </w:tcPr>
          <w:p w14:paraId="570A392C" w14:textId="77777777" w:rsidR="00AB7558" w:rsidRPr="008B693C" w:rsidRDefault="00AB7558" w:rsidP="00D42F51">
            <w:pPr>
              <w:rPr>
                <w:rFonts w:ascii="Calibri" w:hAnsi="Calibri"/>
              </w:rPr>
            </w:pPr>
            <w:r w:rsidRPr="008B693C">
              <w:rPr>
                <w:rFonts w:ascii="Calibri" w:hAnsi="Calibri"/>
              </w:rPr>
              <w:t>NO</w:t>
            </w:r>
          </w:p>
        </w:tc>
      </w:tr>
      <w:tr w:rsidR="00AB7558" w:rsidRPr="008B693C" w14:paraId="13DDB5D9" w14:textId="77777777" w:rsidTr="00D42F51">
        <w:tc>
          <w:tcPr>
            <w:tcW w:w="0" w:type="auto"/>
          </w:tcPr>
          <w:p w14:paraId="3FF888FC" w14:textId="6F497A84" w:rsidR="00AB7558" w:rsidRPr="008B693C" w:rsidRDefault="00B26F5E" w:rsidP="00D42F51">
            <w:pPr>
              <w:rPr>
                <w:rFonts w:ascii="Calibri" w:hAnsi="Calibri"/>
              </w:rPr>
            </w:pPr>
            <w:r>
              <w:rPr>
                <w:rFonts w:ascii="Calibri" w:hAnsi="Calibri"/>
              </w:rPr>
              <w:t xml:space="preserve">6a. </w:t>
            </w:r>
            <w:r w:rsidR="00AB7558" w:rsidRPr="008B693C">
              <w:rPr>
                <w:rFonts w:ascii="Calibri" w:hAnsi="Calibri"/>
              </w:rPr>
              <w:t>Is there a risk that the study will lead participants to disclose evidence of previous criminal offences, or their intention to commit criminal offences?</w:t>
            </w:r>
          </w:p>
        </w:tc>
        <w:tc>
          <w:tcPr>
            <w:tcW w:w="0" w:type="auto"/>
          </w:tcPr>
          <w:p w14:paraId="3CAC0F80" w14:textId="77777777" w:rsidR="00AB7558" w:rsidRPr="008B693C" w:rsidRDefault="00AB7558" w:rsidP="00D42F51">
            <w:pPr>
              <w:rPr>
                <w:rFonts w:ascii="Calibri" w:hAnsi="Calibri"/>
              </w:rPr>
            </w:pPr>
          </w:p>
        </w:tc>
        <w:tc>
          <w:tcPr>
            <w:tcW w:w="0" w:type="auto"/>
          </w:tcPr>
          <w:p w14:paraId="2FDB872E" w14:textId="68E8E081" w:rsidR="00AB7558" w:rsidRPr="008B693C" w:rsidRDefault="00785C24" w:rsidP="00D42F51">
            <w:pPr>
              <w:rPr>
                <w:rFonts w:ascii="Calibri" w:hAnsi="Calibri"/>
              </w:rPr>
            </w:pPr>
            <w:r>
              <w:rPr>
                <w:rFonts w:ascii="Calibri" w:hAnsi="Calibri"/>
              </w:rPr>
              <w:t>X</w:t>
            </w:r>
          </w:p>
        </w:tc>
      </w:tr>
      <w:tr w:rsidR="00AB7558" w:rsidRPr="008B693C" w14:paraId="756053C3" w14:textId="77777777" w:rsidTr="00D42F51">
        <w:tc>
          <w:tcPr>
            <w:tcW w:w="0" w:type="auto"/>
          </w:tcPr>
          <w:p w14:paraId="3B95F9E8" w14:textId="0E1C0FE8" w:rsidR="00AB7558" w:rsidRPr="008B693C" w:rsidRDefault="00B26F5E" w:rsidP="00A3426D">
            <w:pPr>
              <w:rPr>
                <w:rFonts w:ascii="Calibri" w:hAnsi="Calibri"/>
              </w:rPr>
            </w:pPr>
            <w:r>
              <w:rPr>
                <w:rFonts w:ascii="Calibri" w:hAnsi="Calibri"/>
              </w:rPr>
              <w:t xml:space="preserve">6b. </w:t>
            </w:r>
            <w:r w:rsidR="00AB7558" w:rsidRPr="008B693C">
              <w:rPr>
                <w:rFonts w:ascii="Calibri" w:hAnsi="Calibri"/>
              </w:rPr>
              <w:t>Is there a risk that the project will lead participants to disclose evidence that children or vulnerable adults are being</w:t>
            </w:r>
            <w:r w:rsidR="00447349">
              <w:rPr>
                <w:rFonts w:ascii="Calibri" w:hAnsi="Calibri"/>
              </w:rPr>
              <w:t>, or have been,</w:t>
            </w:r>
            <w:r w:rsidR="00AB7558" w:rsidRPr="008B693C">
              <w:rPr>
                <w:rFonts w:ascii="Calibri" w:hAnsi="Calibri"/>
              </w:rPr>
              <w:t xml:space="preserve"> harmed, or are at risk of harm? </w:t>
            </w:r>
          </w:p>
        </w:tc>
        <w:tc>
          <w:tcPr>
            <w:tcW w:w="0" w:type="auto"/>
          </w:tcPr>
          <w:p w14:paraId="03A11C57" w14:textId="77777777" w:rsidR="00AB7558" w:rsidRPr="008B693C" w:rsidRDefault="00AB7558" w:rsidP="00D42F51">
            <w:pPr>
              <w:rPr>
                <w:rFonts w:ascii="Calibri" w:hAnsi="Calibri"/>
              </w:rPr>
            </w:pPr>
          </w:p>
        </w:tc>
        <w:tc>
          <w:tcPr>
            <w:tcW w:w="0" w:type="auto"/>
          </w:tcPr>
          <w:p w14:paraId="56C8EE07" w14:textId="48F9A4E1" w:rsidR="00AB7558" w:rsidRPr="008B693C" w:rsidRDefault="00785C24" w:rsidP="00D42F51">
            <w:pPr>
              <w:rPr>
                <w:rFonts w:ascii="Calibri" w:hAnsi="Calibri"/>
              </w:rPr>
            </w:pPr>
            <w:r>
              <w:rPr>
                <w:rFonts w:ascii="Calibri" w:hAnsi="Calibri"/>
              </w:rPr>
              <w:t>X</w:t>
            </w:r>
          </w:p>
        </w:tc>
      </w:tr>
      <w:tr w:rsidR="00AB7558" w:rsidRPr="008B693C" w14:paraId="1A70D350" w14:textId="77777777" w:rsidTr="00D42F51">
        <w:tc>
          <w:tcPr>
            <w:tcW w:w="0" w:type="auto"/>
          </w:tcPr>
          <w:p w14:paraId="0B7A5C26" w14:textId="7771793E" w:rsidR="00AB7558" w:rsidRPr="008B693C" w:rsidRDefault="00B26F5E" w:rsidP="00D42F51">
            <w:pPr>
              <w:rPr>
                <w:rFonts w:ascii="Calibri" w:hAnsi="Calibri"/>
              </w:rPr>
            </w:pPr>
            <w:r>
              <w:rPr>
                <w:rFonts w:ascii="Calibri" w:hAnsi="Calibri"/>
              </w:rPr>
              <w:t xml:space="preserve">6c. </w:t>
            </w:r>
            <w:r w:rsidR="00AB7558" w:rsidRPr="008B693C">
              <w:rPr>
                <w:rFonts w:ascii="Calibri" w:hAnsi="Calibri"/>
              </w:rPr>
              <w:t xml:space="preserve">Is there a risk that the study will lead participants to disclose evidence of serious risk of other types of harm? </w:t>
            </w:r>
          </w:p>
        </w:tc>
        <w:tc>
          <w:tcPr>
            <w:tcW w:w="0" w:type="auto"/>
          </w:tcPr>
          <w:p w14:paraId="702DDE77" w14:textId="77777777" w:rsidR="00AB7558" w:rsidRPr="008B693C" w:rsidRDefault="00AB7558" w:rsidP="00D42F51">
            <w:pPr>
              <w:rPr>
                <w:rFonts w:ascii="Calibri" w:hAnsi="Calibri"/>
              </w:rPr>
            </w:pPr>
          </w:p>
        </w:tc>
        <w:tc>
          <w:tcPr>
            <w:tcW w:w="0" w:type="auto"/>
          </w:tcPr>
          <w:p w14:paraId="2ABC7212" w14:textId="2C373AC9" w:rsidR="00AB7558" w:rsidRPr="008B693C" w:rsidRDefault="00785C24" w:rsidP="00D42F51">
            <w:pPr>
              <w:rPr>
                <w:rFonts w:ascii="Calibri" w:hAnsi="Calibri"/>
              </w:rPr>
            </w:pPr>
            <w:r>
              <w:rPr>
                <w:rFonts w:ascii="Calibri" w:hAnsi="Calibri"/>
              </w:rPr>
              <w:t>X</w:t>
            </w:r>
          </w:p>
        </w:tc>
      </w:tr>
    </w:tbl>
    <w:p w14:paraId="7567756F" w14:textId="77777777" w:rsidR="00AB7558" w:rsidRPr="008B693C" w:rsidRDefault="00AB7558" w:rsidP="00AB7558">
      <w:pPr>
        <w:rPr>
          <w:rFonts w:ascii="Calibri" w:hAnsi="Calibri"/>
        </w:rPr>
      </w:pPr>
    </w:p>
    <w:p w14:paraId="1D110735" w14:textId="77777777" w:rsidR="00AB7558" w:rsidRPr="008B693C" w:rsidRDefault="00AB7558" w:rsidP="00AB7558">
      <w:pPr>
        <w:rPr>
          <w:rFonts w:ascii="Calibri" w:hAnsi="Calibri"/>
        </w:rPr>
      </w:pPr>
      <w:r w:rsidRPr="008B693C">
        <w:rPr>
          <w:rFonts w:ascii="Calibri" w:hAnsi="Calibri"/>
        </w:rPr>
        <w:lastRenderedPageBreak/>
        <w:t xml:space="preserve">If you have answered YES to ANY of these questions please explain why it is necessary to take the risk of potential or actual disclosure and what actions you would take if such disclosures were to occur. Please explain what advice you would take from whom before taking these actions and what information you will give participants about the possible consequences of disclosing such information. </w:t>
      </w:r>
    </w:p>
    <w:tbl>
      <w:tblPr>
        <w:tblStyle w:val="TableGrid"/>
        <w:tblW w:w="0" w:type="auto"/>
        <w:tblLook w:val="04A0" w:firstRow="1" w:lastRow="0" w:firstColumn="1" w:lastColumn="0" w:noHBand="0" w:noVBand="1"/>
      </w:tblPr>
      <w:tblGrid>
        <w:gridCol w:w="9016"/>
      </w:tblGrid>
      <w:tr w:rsidR="00AB7558" w:rsidRPr="008B693C" w14:paraId="56CBEFA2" w14:textId="77777777" w:rsidTr="00D42F51">
        <w:tc>
          <w:tcPr>
            <w:tcW w:w="9242" w:type="dxa"/>
          </w:tcPr>
          <w:p w14:paraId="7721627B" w14:textId="19C69DF4" w:rsidR="00AB7558" w:rsidRPr="008B693C" w:rsidRDefault="00785C24" w:rsidP="00D42F51">
            <w:pPr>
              <w:rPr>
                <w:rFonts w:ascii="Calibri" w:hAnsi="Calibri"/>
              </w:rPr>
            </w:pPr>
            <w:r>
              <w:rPr>
                <w:rFonts w:ascii="Calibri" w:hAnsi="Calibri"/>
              </w:rPr>
              <w:t>N/A</w:t>
            </w:r>
          </w:p>
        </w:tc>
      </w:tr>
    </w:tbl>
    <w:p w14:paraId="6E188035" w14:textId="77777777" w:rsidR="00524934" w:rsidRPr="008B693C" w:rsidRDefault="00524934" w:rsidP="00AB7558">
      <w:pPr>
        <w:rPr>
          <w:rFonts w:ascii="Calibri" w:hAnsi="Calibri"/>
        </w:rPr>
      </w:pPr>
    </w:p>
    <w:p w14:paraId="6B4AFF7B" w14:textId="4CA83795" w:rsidR="00AB7558" w:rsidRPr="008B693C" w:rsidRDefault="00AB7558" w:rsidP="00AB7558">
      <w:pPr>
        <w:rPr>
          <w:rFonts w:ascii="Calibri" w:hAnsi="Calibri"/>
          <w:b/>
          <w:sz w:val="28"/>
          <w:szCs w:val="28"/>
        </w:rPr>
      </w:pPr>
      <w:r w:rsidRPr="008B693C">
        <w:rPr>
          <w:rFonts w:ascii="Calibri" w:hAnsi="Calibri"/>
          <w:b/>
          <w:sz w:val="28"/>
          <w:szCs w:val="28"/>
        </w:rPr>
        <w:t>7. Payment of participants</w:t>
      </w:r>
      <w:r w:rsidR="006D272A" w:rsidRPr="006D272A">
        <w:rPr>
          <w:rFonts w:ascii="Calibri" w:hAnsi="Calibri"/>
          <w:sz w:val="28"/>
          <w:szCs w:val="28"/>
        </w:rPr>
        <w:t>*</w:t>
      </w:r>
    </w:p>
    <w:tbl>
      <w:tblPr>
        <w:tblStyle w:val="TableGrid"/>
        <w:tblW w:w="0" w:type="auto"/>
        <w:tblLook w:val="04A0" w:firstRow="1" w:lastRow="0" w:firstColumn="1" w:lastColumn="0" w:noHBand="0" w:noVBand="1"/>
      </w:tblPr>
      <w:tblGrid>
        <w:gridCol w:w="7980"/>
        <w:gridCol w:w="532"/>
        <w:gridCol w:w="504"/>
      </w:tblGrid>
      <w:tr w:rsidR="00AB7558" w:rsidRPr="008B693C" w14:paraId="6271D266" w14:textId="77777777" w:rsidTr="00D42F51">
        <w:tc>
          <w:tcPr>
            <w:tcW w:w="0" w:type="auto"/>
          </w:tcPr>
          <w:p w14:paraId="37380214" w14:textId="77777777" w:rsidR="00AB7558" w:rsidRPr="008B693C" w:rsidRDefault="00AB7558" w:rsidP="00D42F51">
            <w:pPr>
              <w:rPr>
                <w:rFonts w:ascii="Calibri" w:hAnsi="Calibri"/>
              </w:rPr>
            </w:pPr>
          </w:p>
        </w:tc>
        <w:tc>
          <w:tcPr>
            <w:tcW w:w="236" w:type="dxa"/>
          </w:tcPr>
          <w:p w14:paraId="7AB47E6C" w14:textId="77777777" w:rsidR="00AB7558" w:rsidRPr="008B693C" w:rsidRDefault="00AB7558" w:rsidP="00D42F51">
            <w:pPr>
              <w:rPr>
                <w:rFonts w:ascii="Calibri" w:hAnsi="Calibri"/>
              </w:rPr>
            </w:pPr>
            <w:r w:rsidRPr="008B693C">
              <w:rPr>
                <w:rFonts w:ascii="Calibri" w:hAnsi="Calibri"/>
              </w:rPr>
              <w:t>YES</w:t>
            </w:r>
          </w:p>
        </w:tc>
        <w:tc>
          <w:tcPr>
            <w:tcW w:w="236" w:type="dxa"/>
          </w:tcPr>
          <w:p w14:paraId="7962E82C" w14:textId="77777777" w:rsidR="00AB7558" w:rsidRPr="008B693C" w:rsidRDefault="00AB7558" w:rsidP="00D42F51">
            <w:pPr>
              <w:rPr>
                <w:rFonts w:ascii="Calibri" w:hAnsi="Calibri"/>
              </w:rPr>
            </w:pPr>
            <w:r w:rsidRPr="008B693C">
              <w:rPr>
                <w:rFonts w:ascii="Calibri" w:hAnsi="Calibri"/>
              </w:rPr>
              <w:t>NO</w:t>
            </w:r>
          </w:p>
        </w:tc>
      </w:tr>
      <w:tr w:rsidR="00AB7558" w:rsidRPr="008B693C" w14:paraId="2E312A32" w14:textId="77777777" w:rsidTr="00D42F51">
        <w:tc>
          <w:tcPr>
            <w:tcW w:w="0" w:type="auto"/>
          </w:tcPr>
          <w:p w14:paraId="43A17AFB" w14:textId="57452773" w:rsidR="00AB7558" w:rsidRPr="008B693C" w:rsidRDefault="00B26F5E" w:rsidP="00D42F51">
            <w:pPr>
              <w:rPr>
                <w:rFonts w:ascii="Calibri" w:hAnsi="Calibri"/>
              </w:rPr>
            </w:pPr>
            <w:r>
              <w:rPr>
                <w:rFonts w:ascii="Calibri" w:hAnsi="Calibri"/>
              </w:rPr>
              <w:t xml:space="preserve">7a. </w:t>
            </w:r>
            <w:r w:rsidR="00AB7558" w:rsidRPr="008B693C">
              <w:rPr>
                <w:rFonts w:ascii="Calibri" w:hAnsi="Calibri"/>
              </w:rPr>
              <w:t xml:space="preserve">Do you intend to offer participants cash payments or </w:t>
            </w:r>
            <w:r w:rsidR="00C76F1C" w:rsidRPr="008B693C">
              <w:rPr>
                <w:rFonts w:ascii="Calibri" w:hAnsi="Calibri"/>
              </w:rPr>
              <w:t>any other kind of inducements</w:t>
            </w:r>
            <w:r w:rsidR="00AB7558" w:rsidRPr="008B693C">
              <w:rPr>
                <w:rFonts w:ascii="Calibri" w:hAnsi="Calibri"/>
              </w:rPr>
              <w:t xml:space="preserve"> for taking part in your project?</w:t>
            </w:r>
          </w:p>
        </w:tc>
        <w:tc>
          <w:tcPr>
            <w:tcW w:w="236" w:type="dxa"/>
          </w:tcPr>
          <w:p w14:paraId="24F7C68D" w14:textId="77777777" w:rsidR="00AB7558" w:rsidRPr="008B693C" w:rsidRDefault="00AB7558" w:rsidP="00D42F51">
            <w:pPr>
              <w:rPr>
                <w:rFonts w:ascii="Calibri" w:hAnsi="Calibri"/>
              </w:rPr>
            </w:pPr>
          </w:p>
        </w:tc>
        <w:tc>
          <w:tcPr>
            <w:tcW w:w="236" w:type="dxa"/>
          </w:tcPr>
          <w:p w14:paraId="5088E11E" w14:textId="73A6658A" w:rsidR="00AB7558" w:rsidRPr="008B693C" w:rsidRDefault="00785C24" w:rsidP="00D42F51">
            <w:pPr>
              <w:rPr>
                <w:rFonts w:ascii="Calibri" w:hAnsi="Calibri"/>
              </w:rPr>
            </w:pPr>
            <w:r>
              <w:rPr>
                <w:rFonts w:ascii="Calibri" w:hAnsi="Calibri"/>
              </w:rPr>
              <w:t>X</w:t>
            </w:r>
          </w:p>
        </w:tc>
      </w:tr>
      <w:tr w:rsidR="00AB7558" w:rsidRPr="008B693C" w14:paraId="75CBC4BB" w14:textId="77777777" w:rsidTr="00D42F51">
        <w:tc>
          <w:tcPr>
            <w:tcW w:w="0" w:type="auto"/>
          </w:tcPr>
          <w:p w14:paraId="2F2C8207" w14:textId="13073E39" w:rsidR="00AB7558" w:rsidRPr="008B693C" w:rsidRDefault="00B26F5E" w:rsidP="00D42F51">
            <w:pPr>
              <w:rPr>
                <w:rFonts w:ascii="Calibri" w:hAnsi="Calibri"/>
              </w:rPr>
            </w:pPr>
            <w:r>
              <w:rPr>
                <w:rFonts w:ascii="Calibri" w:hAnsi="Calibri"/>
              </w:rPr>
              <w:t xml:space="preserve">7b. </w:t>
            </w:r>
            <w:r w:rsidR="00AB7558" w:rsidRPr="008B693C">
              <w:rPr>
                <w:rFonts w:ascii="Calibri" w:hAnsi="Calibri"/>
              </w:rPr>
              <w:t xml:space="preserve">Is there a possibility that such inducements will cause participants to consent to risks that they might not otherwise find acceptable? </w:t>
            </w:r>
          </w:p>
        </w:tc>
        <w:tc>
          <w:tcPr>
            <w:tcW w:w="236" w:type="dxa"/>
          </w:tcPr>
          <w:p w14:paraId="5985136B" w14:textId="77777777" w:rsidR="00AB7558" w:rsidRPr="008B693C" w:rsidRDefault="00AB7558" w:rsidP="00D42F51">
            <w:pPr>
              <w:rPr>
                <w:rFonts w:ascii="Calibri" w:hAnsi="Calibri"/>
              </w:rPr>
            </w:pPr>
          </w:p>
        </w:tc>
        <w:tc>
          <w:tcPr>
            <w:tcW w:w="236" w:type="dxa"/>
          </w:tcPr>
          <w:p w14:paraId="6146D7A5" w14:textId="51925F69" w:rsidR="00AB7558" w:rsidRPr="008B693C" w:rsidRDefault="00785C24" w:rsidP="00D42F51">
            <w:pPr>
              <w:rPr>
                <w:rFonts w:ascii="Calibri" w:hAnsi="Calibri"/>
              </w:rPr>
            </w:pPr>
            <w:r>
              <w:rPr>
                <w:rFonts w:ascii="Calibri" w:hAnsi="Calibri"/>
              </w:rPr>
              <w:t>X</w:t>
            </w:r>
          </w:p>
        </w:tc>
      </w:tr>
      <w:tr w:rsidR="00AB7558" w:rsidRPr="008B693C" w14:paraId="404D60FC" w14:textId="77777777" w:rsidTr="00D42F51">
        <w:tc>
          <w:tcPr>
            <w:tcW w:w="0" w:type="auto"/>
          </w:tcPr>
          <w:p w14:paraId="25473A70" w14:textId="17EAC336" w:rsidR="00AB7558" w:rsidRPr="008B693C" w:rsidRDefault="00B26F5E" w:rsidP="00D42F51">
            <w:pPr>
              <w:rPr>
                <w:rFonts w:ascii="Calibri" w:hAnsi="Calibri"/>
              </w:rPr>
            </w:pPr>
            <w:r>
              <w:rPr>
                <w:rFonts w:ascii="Calibri" w:hAnsi="Calibri"/>
              </w:rPr>
              <w:t xml:space="preserve">7c. </w:t>
            </w:r>
            <w:r w:rsidR="00AB7558" w:rsidRPr="008B693C">
              <w:rPr>
                <w:rFonts w:ascii="Calibri" w:hAnsi="Calibri"/>
              </w:rPr>
              <w:t xml:space="preserve">Is there any risk that the prospect of payment or other rewards will systematically skew the data? </w:t>
            </w:r>
          </w:p>
        </w:tc>
        <w:tc>
          <w:tcPr>
            <w:tcW w:w="236" w:type="dxa"/>
          </w:tcPr>
          <w:p w14:paraId="3899A1F2" w14:textId="77777777" w:rsidR="00AB7558" w:rsidRPr="008B693C" w:rsidRDefault="00AB7558" w:rsidP="00D42F51">
            <w:pPr>
              <w:rPr>
                <w:rFonts w:ascii="Calibri" w:hAnsi="Calibri"/>
              </w:rPr>
            </w:pPr>
          </w:p>
        </w:tc>
        <w:tc>
          <w:tcPr>
            <w:tcW w:w="236" w:type="dxa"/>
          </w:tcPr>
          <w:p w14:paraId="78E690C9" w14:textId="776317C8" w:rsidR="00AB7558" w:rsidRPr="008B693C" w:rsidRDefault="00785C24" w:rsidP="00D42F51">
            <w:pPr>
              <w:rPr>
                <w:rFonts w:ascii="Calibri" w:hAnsi="Calibri"/>
              </w:rPr>
            </w:pPr>
            <w:r>
              <w:rPr>
                <w:rFonts w:ascii="Calibri" w:hAnsi="Calibri"/>
              </w:rPr>
              <w:t>X</w:t>
            </w:r>
          </w:p>
        </w:tc>
      </w:tr>
      <w:tr w:rsidR="00AB7558" w:rsidRPr="008B693C" w14:paraId="3AD88354" w14:textId="77777777" w:rsidTr="00D42F51">
        <w:tc>
          <w:tcPr>
            <w:tcW w:w="0" w:type="auto"/>
          </w:tcPr>
          <w:p w14:paraId="738E8806" w14:textId="244FB26E" w:rsidR="00AB7558" w:rsidRPr="008B693C" w:rsidRDefault="00B26F5E" w:rsidP="00D42F51">
            <w:pPr>
              <w:rPr>
                <w:rFonts w:ascii="Calibri" w:hAnsi="Calibri"/>
              </w:rPr>
            </w:pPr>
            <w:r>
              <w:rPr>
                <w:rFonts w:ascii="Calibri" w:hAnsi="Calibri"/>
              </w:rPr>
              <w:t xml:space="preserve">7d. </w:t>
            </w:r>
            <w:r w:rsidR="00AB7558" w:rsidRPr="008B693C">
              <w:rPr>
                <w:rFonts w:ascii="Calibri" w:hAnsi="Calibri"/>
              </w:rPr>
              <w:t xml:space="preserve">Will you inform participants that accepting compensation or inducements does not negate their right to withdraw from the study? </w:t>
            </w:r>
          </w:p>
        </w:tc>
        <w:tc>
          <w:tcPr>
            <w:tcW w:w="236" w:type="dxa"/>
          </w:tcPr>
          <w:p w14:paraId="3E053E46" w14:textId="77777777" w:rsidR="00AB7558" w:rsidRPr="008B693C" w:rsidRDefault="00AB7558" w:rsidP="00D42F51">
            <w:pPr>
              <w:rPr>
                <w:rFonts w:ascii="Calibri" w:hAnsi="Calibri"/>
              </w:rPr>
            </w:pPr>
          </w:p>
        </w:tc>
        <w:tc>
          <w:tcPr>
            <w:tcW w:w="236" w:type="dxa"/>
          </w:tcPr>
          <w:p w14:paraId="6A32D314" w14:textId="2F944F4A" w:rsidR="00AB7558" w:rsidRPr="008B693C" w:rsidRDefault="00785C24" w:rsidP="00D42F51">
            <w:pPr>
              <w:rPr>
                <w:rFonts w:ascii="Calibri" w:hAnsi="Calibri"/>
              </w:rPr>
            </w:pPr>
            <w:r>
              <w:rPr>
                <w:rFonts w:ascii="Calibri" w:hAnsi="Calibri"/>
              </w:rPr>
              <w:t>X</w:t>
            </w:r>
          </w:p>
        </w:tc>
      </w:tr>
    </w:tbl>
    <w:p w14:paraId="1F32F7EC" w14:textId="52E14244" w:rsidR="00AB7558" w:rsidRPr="008B693C" w:rsidRDefault="006D272A" w:rsidP="00AB7558">
      <w:pPr>
        <w:rPr>
          <w:rFonts w:ascii="Calibri" w:hAnsi="Calibri"/>
        </w:rPr>
      </w:pPr>
      <w:r>
        <w:rPr>
          <w:rFonts w:ascii="Calibri" w:hAnsi="Calibri"/>
        </w:rPr>
        <w:t>* Typically small sums or vouchers to compensate participants for out of pocket expenses such as travel and subsistence and for time spent/inconvenience.</w:t>
      </w:r>
    </w:p>
    <w:p w14:paraId="777D6BEC" w14:textId="77777777" w:rsidR="00C77E43" w:rsidRDefault="00C77E43" w:rsidP="00AB7558">
      <w:pPr>
        <w:rPr>
          <w:rFonts w:ascii="Calibri" w:hAnsi="Calibri"/>
        </w:rPr>
      </w:pPr>
    </w:p>
    <w:p w14:paraId="015DDA60" w14:textId="1DD10A1B" w:rsidR="00AB7558" w:rsidRPr="008B693C" w:rsidRDefault="00AB7558" w:rsidP="00AB7558">
      <w:pPr>
        <w:rPr>
          <w:rFonts w:ascii="Calibri" w:hAnsi="Calibri"/>
        </w:rPr>
      </w:pPr>
      <w:r w:rsidRPr="008B693C">
        <w:rPr>
          <w:rFonts w:ascii="Calibri" w:hAnsi="Calibri"/>
        </w:rPr>
        <w:t>If you have answered YES to ANY of these questions, please explain the nature of the inducement or amount of payment you will offer and the reason why it is necessary to offer inducements. You should also explain why you consider it ethically and methodologically acceptable in the context of this study to offer such payments</w:t>
      </w:r>
      <w:r w:rsidR="00C76F1C" w:rsidRPr="008B693C">
        <w:rPr>
          <w:rFonts w:ascii="Calibri" w:hAnsi="Calibri"/>
        </w:rPr>
        <w:t xml:space="preserve"> or other inducements</w:t>
      </w:r>
      <w:r w:rsidRPr="008B693C">
        <w:rPr>
          <w:rFonts w:ascii="Calibri" w:hAnsi="Calibri"/>
        </w:rPr>
        <w:t xml:space="preserve">. </w:t>
      </w:r>
    </w:p>
    <w:tbl>
      <w:tblPr>
        <w:tblStyle w:val="TableGrid"/>
        <w:tblW w:w="0" w:type="auto"/>
        <w:tblLook w:val="04A0" w:firstRow="1" w:lastRow="0" w:firstColumn="1" w:lastColumn="0" w:noHBand="0" w:noVBand="1"/>
      </w:tblPr>
      <w:tblGrid>
        <w:gridCol w:w="9016"/>
      </w:tblGrid>
      <w:tr w:rsidR="00AB7558" w:rsidRPr="008B693C" w14:paraId="6C65AA7A" w14:textId="77777777" w:rsidTr="00D42F51">
        <w:tc>
          <w:tcPr>
            <w:tcW w:w="9242" w:type="dxa"/>
          </w:tcPr>
          <w:p w14:paraId="7C83EE9B" w14:textId="4ABBA287" w:rsidR="00AB7558" w:rsidRPr="008B693C" w:rsidRDefault="00785C24" w:rsidP="00D42F51">
            <w:pPr>
              <w:rPr>
                <w:rFonts w:ascii="Calibri" w:hAnsi="Calibri"/>
              </w:rPr>
            </w:pPr>
            <w:r>
              <w:rPr>
                <w:rFonts w:ascii="Calibri" w:hAnsi="Calibri"/>
              </w:rPr>
              <w:t>N/A</w:t>
            </w:r>
          </w:p>
        </w:tc>
      </w:tr>
    </w:tbl>
    <w:p w14:paraId="3566CAC1" w14:textId="77777777" w:rsidR="003B79DC" w:rsidRDefault="003B79DC" w:rsidP="00AB7558">
      <w:pPr>
        <w:rPr>
          <w:rFonts w:ascii="Calibri" w:hAnsi="Calibri"/>
          <w:b/>
          <w:sz w:val="28"/>
          <w:szCs w:val="28"/>
        </w:rPr>
      </w:pPr>
    </w:p>
    <w:p w14:paraId="1349FDCA" w14:textId="77777777" w:rsidR="00AB7558" w:rsidRPr="008B693C" w:rsidRDefault="00AB7558" w:rsidP="00AB7558">
      <w:pPr>
        <w:rPr>
          <w:rFonts w:ascii="Calibri" w:hAnsi="Calibri"/>
          <w:b/>
          <w:sz w:val="28"/>
          <w:szCs w:val="28"/>
        </w:rPr>
      </w:pPr>
      <w:r w:rsidRPr="008B693C">
        <w:rPr>
          <w:rFonts w:ascii="Calibri" w:hAnsi="Calibri"/>
          <w:b/>
          <w:sz w:val="28"/>
          <w:szCs w:val="28"/>
        </w:rPr>
        <w:t>8. Voluntary participation</w:t>
      </w:r>
    </w:p>
    <w:tbl>
      <w:tblPr>
        <w:tblStyle w:val="TableGrid"/>
        <w:tblW w:w="0" w:type="auto"/>
        <w:tblLook w:val="04A0" w:firstRow="1" w:lastRow="0" w:firstColumn="1" w:lastColumn="0" w:noHBand="0" w:noVBand="1"/>
      </w:tblPr>
      <w:tblGrid>
        <w:gridCol w:w="7980"/>
        <w:gridCol w:w="532"/>
        <w:gridCol w:w="504"/>
      </w:tblGrid>
      <w:tr w:rsidR="00AB7558" w:rsidRPr="008B693C" w14:paraId="6A401B91" w14:textId="77777777" w:rsidTr="00D42F51">
        <w:tc>
          <w:tcPr>
            <w:tcW w:w="0" w:type="auto"/>
          </w:tcPr>
          <w:p w14:paraId="1899DE6A" w14:textId="77777777" w:rsidR="00AB7558" w:rsidRPr="008B693C" w:rsidRDefault="00AB7558" w:rsidP="00D42F51">
            <w:pPr>
              <w:rPr>
                <w:rFonts w:ascii="Calibri" w:hAnsi="Calibri"/>
              </w:rPr>
            </w:pPr>
          </w:p>
        </w:tc>
        <w:tc>
          <w:tcPr>
            <w:tcW w:w="0" w:type="auto"/>
          </w:tcPr>
          <w:p w14:paraId="61F64C8A" w14:textId="77777777" w:rsidR="00AB7558" w:rsidRPr="008B693C" w:rsidRDefault="00AB7558" w:rsidP="00D42F51">
            <w:pPr>
              <w:rPr>
                <w:rFonts w:ascii="Calibri" w:hAnsi="Calibri"/>
              </w:rPr>
            </w:pPr>
            <w:r w:rsidRPr="008B693C">
              <w:rPr>
                <w:rFonts w:ascii="Calibri" w:hAnsi="Calibri"/>
              </w:rPr>
              <w:t>YES</w:t>
            </w:r>
          </w:p>
        </w:tc>
        <w:tc>
          <w:tcPr>
            <w:tcW w:w="0" w:type="auto"/>
          </w:tcPr>
          <w:p w14:paraId="40E347A3" w14:textId="77777777" w:rsidR="00AB7558" w:rsidRPr="008B693C" w:rsidRDefault="00AB7558" w:rsidP="00D42F51">
            <w:pPr>
              <w:rPr>
                <w:rFonts w:ascii="Calibri" w:hAnsi="Calibri"/>
              </w:rPr>
            </w:pPr>
            <w:r w:rsidRPr="008B693C">
              <w:rPr>
                <w:rFonts w:ascii="Calibri" w:hAnsi="Calibri"/>
              </w:rPr>
              <w:t xml:space="preserve">NO </w:t>
            </w:r>
          </w:p>
        </w:tc>
      </w:tr>
      <w:tr w:rsidR="00AB7558" w:rsidRPr="008B693C" w14:paraId="087185FF" w14:textId="77777777" w:rsidTr="00D42F51">
        <w:tc>
          <w:tcPr>
            <w:tcW w:w="0" w:type="auto"/>
          </w:tcPr>
          <w:p w14:paraId="386E8456" w14:textId="207CE833" w:rsidR="00AB7558" w:rsidRPr="008B693C" w:rsidRDefault="00B26F5E" w:rsidP="00D42F51">
            <w:pPr>
              <w:rPr>
                <w:rFonts w:ascii="Calibri" w:hAnsi="Calibri"/>
              </w:rPr>
            </w:pPr>
            <w:r>
              <w:rPr>
                <w:rFonts w:ascii="Calibri" w:hAnsi="Calibri"/>
              </w:rPr>
              <w:t xml:space="preserve">8a. </w:t>
            </w:r>
            <w:r w:rsidR="00AB7558" w:rsidRPr="008B693C">
              <w:rPr>
                <w:rFonts w:ascii="Calibri" w:hAnsi="Calibri"/>
              </w:rPr>
              <w:t>Will you recruit students or employees of the University of Dundee or of organisations that are formally collaborators in the study and who will be in an unequal relationship with you or the researchers affiliated with the project?</w:t>
            </w:r>
          </w:p>
        </w:tc>
        <w:tc>
          <w:tcPr>
            <w:tcW w:w="0" w:type="auto"/>
          </w:tcPr>
          <w:p w14:paraId="02D797FC" w14:textId="77777777" w:rsidR="00AB7558" w:rsidRPr="008B693C" w:rsidRDefault="00AB7558" w:rsidP="00D42F51">
            <w:pPr>
              <w:rPr>
                <w:rFonts w:ascii="Calibri" w:hAnsi="Calibri"/>
              </w:rPr>
            </w:pPr>
          </w:p>
        </w:tc>
        <w:tc>
          <w:tcPr>
            <w:tcW w:w="0" w:type="auto"/>
          </w:tcPr>
          <w:p w14:paraId="23EE4FA0" w14:textId="1B56F7CD" w:rsidR="00AB7558" w:rsidRPr="008B693C" w:rsidRDefault="00785C24" w:rsidP="00D42F51">
            <w:pPr>
              <w:rPr>
                <w:rFonts w:ascii="Calibri" w:hAnsi="Calibri"/>
              </w:rPr>
            </w:pPr>
            <w:r>
              <w:rPr>
                <w:rFonts w:ascii="Calibri" w:hAnsi="Calibri"/>
              </w:rPr>
              <w:t>X</w:t>
            </w:r>
          </w:p>
        </w:tc>
      </w:tr>
      <w:tr w:rsidR="00AB7558" w:rsidRPr="008B693C" w14:paraId="530A1DCD" w14:textId="77777777" w:rsidTr="00D42F51">
        <w:tc>
          <w:tcPr>
            <w:tcW w:w="0" w:type="auto"/>
          </w:tcPr>
          <w:p w14:paraId="062E3C17" w14:textId="72E4B5E1" w:rsidR="00AB7558" w:rsidRPr="008B693C" w:rsidRDefault="00B26F5E" w:rsidP="00D42F51">
            <w:pPr>
              <w:rPr>
                <w:rFonts w:ascii="Calibri" w:hAnsi="Calibri"/>
              </w:rPr>
            </w:pPr>
            <w:r>
              <w:rPr>
                <w:rFonts w:ascii="Calibri" w:hAnsi="Calibri"/>
              </w:rPr>
              <w:t xml:space="preserve">8b. </w:t>
            </w:r>
            <w:r w:rsidR="00AB7558" w:rsidRPr="008B693C">
              <w:rPr>
                <w:rFonts w:ascii="Calibri" w:hAnsi="Calibri"/>
              </w:rPr>
              <w:t xml:space="preserve">Will you recruit participants who are employees recruited through other businesses, voluntary or public sector organisations? </w:t>
            </w:r>
          </w:p>
        </w:tc>
        <w:tc>
          <w:tcPr>
            <w:tcW w:w="0" w:type="auto"/>
          </w:tcPr>
          <w:p w14:paraId="36C3F787" w14:textId="77777777" w:rsidR="00AB7558" w:rsidRPr="008B693C" w:rsidRDefault="00AB7558" w:rsidP="00D42F51">
            <w:pPr>
              <w:rPr>
                <w:rFonts w:ascii="Calibri" w:hAnsi="Calibri"/>
              </w:rPr>
            </w:pPr>
          </w:p>
        </w:tc>
        <w:tc>
          <w:tcPr>
            <w:tcW w:w="0" w:type="auto"/>
          </w:tcPr>
          <w:p w14:paraId="16FBC03A" w14:textId="726D3662" w:rsidR="00AB7558" w:rsidRPr="008B693C" w:rsidRDefault="00785C24" w:rsidP="00D42F51">
            <w:pPr>
              <w:rPr>
                <w:rFonts w:ascii="Calibri" w:hAnsi="Calibri"/>
              </w:rPr>
            </w:pPr>
            <w:r>
              <w:rPr>
                <w:rFonts w:ascii="Calibri" w:hAnsi="Calibri"/>
              </w:rPr>
              <w:t>X</w:t>
            </w:r>
          </w:p>
        </w:tc>
      </w:tr>
      <w:tr w:rsidR="00AB7558" w:rsidRPr="008B693C" w14:paraId="2344C1CA" w14:textId="77777777" w:rsidTr="00D42F51">
        <w:tc>
          <w:tcPr>
            <w:tcW w:w="0" w:type="auto"/>
          </w:tcPr>
          <w:p w14:paraId="46262C2C" w14:textId="4B227246" w:rsidR="00AB7558" w:rsidRPr="008B693C" w:rsidRDefault="00B26F5E" w:rsidP="00D42F51">
            <w:pPr>
              <w:rPr>
                <w:rFonts w:ascii="Calibri" w:hAnsi="Calibri"/>
              </w:rPr>
            </w:pPr>
            <w:r>
              <w:rPr>
                <w:rFonts w:ascii="Calibri" w:hAnsi="Calibri"/>
              </w:rPr>
              <w:lastRenderedPageBreak/>
              <w:t xml:space="preserve">8c. </w:t>
            </w:r>
            <w:r w:rsidR="00AB7558" w:rsidRPr="008B693C">
              <w:rPr>
                <w:rFonts w:ascii="Calibri" w:hAnsi="Calibri"/>
              </w:rPr>
              <w:t>Will you recruit participants who are pupils or students recruited through educational institutions</w:t>
            </w:r>
            <w:r w:rsidR="003B79DC">
              <w:rPr>
                <w:rFonts w:ascii="Calibri" w:hAnsi="Calibri"/>
              </w:rPr>
              <w:t>?</w:t>
            </w:r>
          </w:p>
        </w:tc>
        <w:tc>
          <w:tcPr>
            <w:tcW w:w="0" w:type="auto"/>
          </w:tcPr>
          <w:p w14:paraId="417960A3" w14:textId="77777777" w:rsidR="00AB7558" w:rsidRPr="008B693C" w:rsidRDefault="00AB7558" w:rsidP="00D42F51">
            <w:pPr>
              <w:rPr>
                <w:rFonts w:ascii="Calibri" w:hAnsi="Calibri"/>
              </w:rPr>
            </w:pPr>
          </w:p>
        </w:tc>
        <w:tc>
          <w:tcPr>
            <w:tcW w:w="0" w:type="auto"/>
          </w:tcPr>
          <w:p w14:paraId="687D2015" w14:textId="62CC2F4E" w:rsidR="00AB7558" w:rsidRPr="008B693C" w:rsidRDefault="00785C24" w:rsidP="00D42F51">
            <w:pPr>
              <w:rPr>
                <w:rFonts w:ascii="Calibri" w:hAnsi="Calibri"/>
              </w:rPr>
            </w:pPr>
            <w:r>
              <w:rPr>
                <w:rFonts w:ascii="Calibri" w:hAnsi="Calibri"/>
              </w:rPr>
              <w:t>X</w:t>
            </w:r>
          </w:p>
        </w:tc>
      </w:tr>
      <w:tr w:rsidR="00AB7558" w:rsidRPr="008B693C" w14:paraId="4E4516AB" w14:textId="77777777" w:rsidTr="00D42F51">
        <w:tc>
          <w:tcPr>
            <w:tcW w:w="0" w:type="auto"/>
          </w:tcPr>
          <w:p w14:paraId="1FCB1509" w14:textId="0386B2E3" w:rsidR="00AB7558" w:rsidRPr="008B693C" w:rsidRDefault="00B26F5E" w:rsidP="00D42F51">
            <w:pPr>
              <w:rPr>
                <w:rFonts w:ascii="Calibri" w:hAnsi="Calibri"/>
              </w:rPr>
            </w:pPr>
            <w:r>
              <w:rPr>
                <w:rFonts w:ascii="Calibri" w:hAnsi="Calibri"/>
              </w:rPr>
              <w:t xml:space="preserve">8d. </w:t>
            </w:r>
            <w:r w:rsidR="00AB7558" w:rsidRPr="008B693C">
              <w:rPr>
                <w:rFonts w:ascii="Calibri" w:hAnsi="Calibri"/>
              </w:rPr>
              <w:t xml:space="preserve">Will you recruit participants who are clients recruited through voluntary or public services? </w:t>
            </w:r>
          </w:p>
        </w:tc>
        <w:tc>
          <w:tcPr>
            <w:tcW w:w="0" w:type="auto"/>
          </w:tcPr>
          <w:p w14:paraId="4CF2CC04" w14:textId="77777777" w:rsidR="00AB7558" w:rsidRPr="008B693C" w:rsidRDefault="00AB7558" w:rsidP="00D42F51">
            <w:pPr>
              <w:rPr>
                <w:rFonts w:ascii="Calibri" w:hAnsi="Calibri"/>
              </w:rPr>
            </w:pPr>
          </w:p>
        </w:tc>
        <w:tc>
          <w:tcPr>
            <w:tcW w:w="0" w:type="auto"/>
          </w:tcPr>
          <w:p w14:paraId="198995D0" w14:textId="4E3FBE25" w:rsidR="00AB7558" w:rsidRPr="008B693C" w:rsidRDefault="00785C24" w:rsidP="00D42F51">
            <w:pPr>
              <w:rPr>
                <w:rFonts w:ascii="Calibri" w:hAnsi="Calibri"/>
              </w:rPr>
            </w:pPr>
            <w:r>
              <w:rPr>
                <w:rFonts w:ascii="Calibri" w:hAnsi="Calibri"/>
              </w:rPr>
              <w:t>X</w:t>
            </w:r>
          </w:p>
        </w:tc>
      </w:tr>
      <w:tr w:rsidR="00AB7558" w:rsidRPr="008B693C" w14:paraId="11AB6E4D" w14:textId="77777777" w:rsidTr="00D42F51">
        <w:tc>
          <w:tcPr>
            <w:tcW w:w="0" w:type="auto"/>
          </w:tcPr>
          <w:p w14:paraId="4B836A3F" w14:textId="61895E91" w:rsidR="00AB7558" w:rsidRPr="008B693C" w:rsidRDefault="00B26F5E" w:rsidP="00D42F51">
            <w:pPr>
              <w:rPr>
                <w:rFonts w:ascii="Calibri" w:hAnsi="Calibri"/>
              </w:rPr>
            </w:pPr>
            <w:r>
              <w:rPr>
                <w:rFonts w:ascii="Calibri" w:hAnsi="Calibri"/>
              </w:rPr>
              <w:t xml:space="preserve">8e. </w:t>
            </w:r>
            <w:r w:rsidR="00AB7558" w:rsidRPr="008B693C">
              <w:rPr>
                <w:rFonts w:ascii="Calibri" w:hAnsi="Calibri"/>
              </w:rPr>
              <w:t>Will you recruit participants who live in residential communities or institutions?</w:t>
            </w:r>
          </w:p>
        </w:tc>
        <w:tc>
          <w:tcPr>
            <w:tcW w:w="0" w:type="auto"/>
          </w:tcPr>
          <w:p w14:paraId="0B8FE1B6" w14:textId="77777777" w:rsidR="00AB7558" w:rsidRPr="008B693C" w:rsidRDefault="00AB7558" w:rsidP="00D42F51">
            <w:pPr>
              <w:rPr>
                <w:rFonts w:ascii="Calibri" w:hAnsi="Calibri"/>
              </w:rPr>
            </w:pPr>
          </w:p>
        </w:tc>
        <w:tc>
          <w:tcPr>
            <w:tcW w:w="0" w:type="auto"/>
          </w:tcPr>
          <w:p w14:paraId="29D2A908" w14:textId="7E6E601D" w:rsidR="00AB7558" w:rsidRPr="008B693C" w:rsidRDefault="00785C24" w:rsidP="00D42F51">
            <w:pPr>
              <w:rPr>
                <w:rFonts w:ascii="Calibri" w:hAnsi="Calibri"/>
              </w:rPr>
            </w:pPr>
            <w:r>
              <w:rPr>
                <w:rFonts w:ascii="Calibri" w:hAnsi="Calibri"/>
              </w:rPr>
              <w:t>X</w:t>
            </w:r>
          </w:p>
        </w:tc>
      </w:tr>
      <w:tr w:rsidR="00AB7558" w:rsidRPr="008B693C" w14:paraId="568C3187" w14:textId="77777777" w:rsidTr="00D42F51">
        <w:tc>
          <w:tcPr>
            <w:tcW w:w="0" w:type="auto"/>
          </w:tcPr>
          <w:p w14:paraId="78B34401" w14:textId="6DFDD20A" w:rsidR="00AB7558" w:rsidRPr="008B693C" w:rsidRDefault="00B26F5E" w:rsidP="00D42F51">
            <w:pPr>
              <w:rPr>
                <w:rFonts w:ascii="Calibri" w:hAnsi="Calibri"/>
              </w:rPr>
            </w:pPr>
            <w:r>
              <w:rPr>
                <w:rFonts w:ascii="Calibri" w:hAnsi="Calibri"/>
              </w:rPr>
              <w:t xml:space="preserve">8f. </w:t>
            </w:r>
            <w:r w:rsidR="00AB7558" w:rsidRPr="008B693C">
              <w:rPr>
                <w:rFonts w:ascii="Calibri" w:hAnsi="Calibri"/>
              </w:rPr>
              <w:t>Will you recruit participants who may not feel empowered to refuse to participate in the research?</w:t>
            </w:r>
          </w:p>
        </w:tc>
        <w:tc>
          <w:tcPr>
            <w:tcW w:w="0" w:type="auto"/>
          </w:tcPr>
          <w:p w14:paraId="1044D7DF" w14:textId="77777777" w:rsidR="00AB7558" w:rsidRPr="008B693C" w:rsidRDefault="00AB7558" w:rsidP="00D42F51">
            <w:pPr>
              <w:rPr>
                <w:rFonts w:ascii="Calibri" w:hAnsi="Calibri"/>
              </w:rPr>
            </w:pPr>
          </w:p>
        </w:tc>
        <w:tc>
          <w:tcPr>
            <w:tcW w:w="0" w:type="auto"/>
          </w:tcPr>
          <w:p w14:paraId="3C1A4314" w14:textId="6B6A2E18" w:rsidR="00AB7558" w:rsidRPr="008B693C" w:rsidRDefault="00785C24" w:rsidP="00D42F51">
            <w:pPr>
              <w:rPr>
                <w:rFonts w:ascii="Calibri" w:hAnsi="Calibri"/>
              </w:rPr>
            </w:pPr>
            <w:r>
              <w:rPr>
                <w:rFonts w:ascii="Calibri" w:hAnsi="Calibri"/>
              </w:rPr>
              <w:t>X</w:t>
            </w:r>
          </w:p>
        </w:tc>
      </w:tr>
    </w:tbl>
    <w:p w14:paraId="5B54EB06" w14:textId="77777777" w:rsidR="00AB7558" w:rsidRPr="008B693C" w:rsidRDefault="00AB7558" w:rsidP="00AB7558">
      <w:pPr>
        <w:rPr>
          <w:rFonts w:ascii="Calibri" w:hAnsi="Calibri"/>
        </w:rPr>
      </w:pPr>
    </w:p>
    <w:p w14:paraId="63C91CFE" w14:textId="77777777" w:rsidR="00AB7558" w:rsidRPr="008B693C" w:rsidRDefault="00AB7558" w:rsidP="00AB7558">
      <w:pPr>
        <w:rPr>
          <w:rFonts w:ascii="Calibri" w:hAnsi="Calibri"/>
        </w:rPr>
      </w:pPr>
      <w:r w:rsidRPr="008B693C">
        <w:rPr>
          <w:rFonts w:ascii="Calibri" w:hAnsi="Calibri"/>
        </w:rPr>
        <w:t xml:space="preserve">If you have answered YES to ANY of these questions please explain how your participants will be recruited and what steps you will take to ensure that participation in this project is genuinely voluntary. </w:t>
      </w:r>
    </w:p>
    <w:tbl>
      <w:tblPr>
        <w:tblStyle w:val="TableGrid"/>
        <w:tblW w:w="0" w:type="auto"/>
        <w:tblLook w:val="04A0" w:firstRow="1" w:lastRow="0" w:firstColumn="1" w:lastColumn="0" w:noHBand="0" w:noVBand="1"/>
      </w:tblPr>
      <w:tblGrid>
        <w:gridCol w:w="9016"/>
      </w:tblGrid>
      <w:tr w:rsidR="00AB7558" w:rsidRPr="008B693C" w14:paraId="2B2AEDD2" w14:textId="77777777" w:rsidTr="00D42F51">
        <w:tc>
          <w:tcPr>
            <w:tcW w:w="9242" w:type="dxa"/>
          </w:tcPr>
          <w:p w14:paraId="5D694939" w14:textId="3F0752D6" w:rsidR="00AB7558" w:rsidRPr="008B693C" w:rsidRDefault="00785C24" w:rsidP="00D42F51">
            <w:pPr>
              <w:rPr>
                <w:rFonts w:ascii="Calibri" w:hAnsi="Calibri"/>
              </w:rPr>
            </w:pPr>
            <w:r>
              <w:rPr>
                <w:rFonts w:ascii="Calibri" w:hAnsi="Calibri"/>
              </w:rPr>
              <w:t>N/A</w:t>
            </w:r>
          </w:p>
        </w:tc>
      </w:tr>
    </w:tbl>
    <w:p w14:paraId="4FC27A2F" w14:textId="77777777" w:rsidR="007753C3" w:rsidRDefault="007753C3" w:rsidP="00AB7558">
      <w:pPr>
        <w:rPr>
          <w:rFonts w:ascii="Calibri" w:hAnsi="Calibri"/>
        </w:rPr>
      </w:pPr>
    </w:p>
    <w:p w14:paraId="28759B08" w14:textId="1423F538" w:rsidR="00994317" w:rsidRDefault="00994317" w:rsidP="00994317">
      <w:pPr>
        <w:rPr>
          <w:rFonts w:ascii="Calibri" w:hAnsi="Calibri"/>
          <w:b/>
          <w:sz w:val="28"/>
          <w:szCs w:val="28"/>
        </w:rPr>
      </w:pPr>
      <w:r>
        <w:rPr>
          <w:rFonts w:ascii="Calibri" w:hAnsi="Calibri"/>
          <w:b/>
          <w:sz w:val="28"/>
          <w:szCs w:val="28"/>
        </w:rPr>
        <w:t>9</w:t>
      </w:r>
      <w:r w:rsidRPr="008B693C">
        <w:rPr>
          <w:rFonts w:ascii="Calibri" w:hAnsi="Calibri"/>
          <w:b/>
          <w:sz w:val="28"/>
          <w:szCs w:val="28"/>
        </w:rPr>
        <w:t xml:space="preserve">. </w:t>
      </w:r>
      <w:r>
        <w:rPr>
          <w:rFonts w:ascii="Calibri" w:hAnsi="Calibri"/>
          <w:b/>
          <w:sz w:val="28"/>
          <w:szCs w:val="28"/>
        </w:rPr>
        <w:t>Any Other Ethical Considerations</w:t>
      </w:r>
    </w:p>
    <w:p w14:paraId="6E8C2646" w14:textId="0AEF2A27" w:rsidR="00FB6ABA" w:rsidRPr="00FB6ABA" w:rsidRDefault="00FB6ABA" w:rsidP="00994317">
      <w:pPr>
        <w:rPr>
          <w:rFonts w:asciiTheme="majorHAnsi" w:hAnsiTheme="majorHAnsi"/>
        </w:rPr>
      </w:pPr>
      <w:r w:rsidRPr="00CD6736">
        <w:rPr>
          <w:rFonts w:asciiTheme="majorHAnsi" w:hAnsiTheme="majorHAnsi"/>
        </w:rPr>
        <w:t xml:space="preserve">Are there any other ethical considerations relating to your project which have not been covered above? If so, please explain. </w:t>
      </w:r>
    </w:p>
    <w:tbl>
      <w:tblPr>
        <w:tblStyle w:val="TableGrid"/>
        <w:tblW w:w="0" w:type="auto"/>
        <w:tblLook w:val="04A0" w:firstRow="1" w:lastRow="0" w:firstColumn="1" w:lastColumn="0" w:noHBand="0" w:noVBand="1"/>
      </w:tblPr>
      <w:tblGrid>
        <w:gridCol w:w="9016"/>
      </w:tblGrid>
      <w:tr w:rsidR="00994317" w:rsidRPr="008B693C" w14:paraId="315CC48B" w14:textId="77777777" w:rsidTr="00D42F51">
        <w:tc>
          <w:tcPr>
            <w:tcW w:w="9242" w:type="dxa"/>
          </w:tcPr>
          <w:p w14:paraId="649E8B8E" w14:textId="7CC1AD49" w:rsidR="00994317" w:rsidRPr="008B693C" w:rsidRDefault="00785C24" w:rsidP="00D42F51">
            <w:pPr>
              <w:rPr>
                <w:rFonts w:ascii="Calibri" w:hAnsi="Calibri"/>
              </w:rPr>
            </w:pPr>
            <w:r>
              <w:rPr>
                <w:rFonts w:ascii="Calibri" w:hAnsi="Calibri"/>
              </w:rPr>
              <w:t>N/A</w:t>
            </w:r>
          </w:p>
        </w:tc>
      </w:tr>
    </w:tbl>
    <w:p w14:paraId="72D63556" w14:textId="77777777" w:rsidR="007753C3" w:rsidRDefault="007753C3" w:rsidP="00994317">
      <w:pPr>
        <w:rPr>
          <w:rFonts w:ascii="Calibri" w:hAnsi="Calibri"/>
          <w:b/>
          <w:sz w:val="28"/>
          <w:szCs w:val="28"/>
        </w:rPr>
      </w:pPr>
    </w:p>
    <w:p w14:paraId="7877AF4E" w14:textId="2638AF2C" w:rsidR="00994317" w:rsidRDefault="00994317" w:rsidP="00994317">
      <w:pPr>
        <w:rPr>
          <w:rFonts w:ascii="Calibri" w:hAnsi="Calibri"/>
          <w:b/>
          <w:sz w:val="28"/>
          <w:szCs w:val="28"/>
        </w:rPr>
      </w:pPr>
      <w:r>
        <w:rPr>
          <w:rFonts w:ascii="Calibri" w:hAnsi="Calibri"/>
          <w:b/>
          <w:sz w:val="28"/>
          <w:szCs w:val="28"/>
        </w:rPr>
        <w:t>10</w:t>
      </w:r>
      <w:r w:rsidRPr="008B693C">
        <w:rPr>
          <w:rFonts w:ascii="Calibri" w:hAnsi="Calibri"/>
          <w:b/>
          <w:sz w:val="28"/>
          <w:szCs w:val="28"/>
        </w:rPr>
        <w:t xml:space="preserve">. </w:t>
      </w:r>
      <w:r>
        <w:rPr>
          <w:rFonts w:ascii="Calibri" w:hAnsi="Calibri"/>
          <w:b/>
          <w:sz w:val="28"/>
          <w:szCs w:val="28"/>
        </w:rPr>
        <w:t>Documentation</w:t>
      </w:r>
    </w:p>
    <w:p w14:paraId="32C58E85" w14:textId="79621B72" w:rsidR="00FB6ABA" w:rsidRPr="00FB6ABA" w:rsidRDefault="00FB6ABA" w:rsidP="00994317">
      <w:pPr>
        <w:rPr>
          <w:rFonts w:ascii="Calibri" w:hAnsi="Calibri"/>
        </w:rPr>
      </w:pPr>
      <w:r w:rsidRPr="00DD21E0">
        <w:rPr>
          <w:rFonts w:asciiTheme="majorHAnsi" w:hAnsiTheme="majorHAnsi"/>
        </w:rPr>
        <w:t>Please list all attached documentation</w:t>
      </w:r>
      <w:r>
        <w:rPr>
          <w:rFonts w:asciiTheme="majorHAnsi" w:hAnsiTheme="majorHAnsi"/>
        </w:rPr>
        <w:t>, ensuring that each item has a date and version number</w:t>
      </w:r>
      <w:r w:rsidRPr="00DD21E0">
        <w:rPr>
          <w:rFonts w:asciiTheme="majorHAnsi" w:hAnsiTheme="majorHAnsi"/>
        </w:rPr>
        <w:t>.</w:t>
      </w:r>
    </w:p>
    <w:tbl>
      <w:tblPr>
        <w:tblStyle w:val="TableGrid"/>
        <w:tblW w:w="0" w:type="auto"/>
        <w:tblLook w:val="04A0" w:firstRow="1" w:lastRow="0" w:firstColumn="1" w:lastColumn="0" w:noHBand="0" w:noVBand="1"/>
      </w:tblPr>
      <w:tblGrid>
        <w:gridCol w:w="9016"/>
      </w:tblGrid>
      <w:tr w:rsidR="00994317" w:rsidRPr="008B693C" w14:paraId="73AACD0B" w14:textId="77777777" w:rsidTr="00D42F51">
        <w:tc>
          <w:tcPr>
            <w:tcW w:w="9242" w:type="dxa"/>
          </w:tcPr>
          <w:p w14:paraId="04D75A09" w14:textId="0427E3ED" w:rsidR="00994317" w:rsidRPr="00570A02" w:rsidRDefault="00F42179" w:rsidP="00570A02">
            <w:pPr>
              <w:pStyle w:val="ListParagraph"/>
              <w:numPr>
                <w:ilvl w:val="0"/>
                <w:numId w:val="9"/>
              </w:numPr>
              <w:rPr>
                <w:rFonts w:ascii="Calibri" w:hAnsi="Calibri"/>
              </w:rPr>
            </w:pPr>
            <w:r w:rsidRPr="00570A02">
              <w:rPr>
                <w:rFonts w:ascii="Calibri" w:hAnsi="Calibri"/>
              </w:rPr>
              <w:t>Non-Clinical-Research</w:t>
            </w:r>
            <w:r w:rsidR="00FF3D88">
              <w:rPr>
                <w:rFonts w:ascii="Calibri" w:hAnsi="Calibri"/>
              </w:rPr>
              <w:t xml:space="preserve"> </w:t>
            </w:r>
            <w:r w:rsidRPr="00570A02">
              <w:rPr>
                <w:rFonts w:ascii="Calibri" w:hAnsi="Calibri"/>
              </w:rPr>
              <w:t>Ethics</w:t>
            </w:r>
            <w:r w:rsidR="00FF3D88">
              <w:rPr>
                <w:rFonts w:ascii="Calibri" w:hAnsi="Calibri"/>
              </w:rPr>
              <w:t xml:space="preserve"> </w:t>
            </w:r>
            <w:r w:rsidRPr="00570A02">
              <w:rPr>
                <w:rFonts w:ascii="Calibri" w:hAnsi="Calibri"/>
              </w:rPr>
              <w:t>CHECKLIST-1</w:t>
            </w:r>
          </w:p>
          <w:p w14:paraId="25D62270" w14:textId="77777777" w:rsidR="00570A02" w:rsidRDefault="00570A02" w:rsidP="00FF3D88">
            <w:pPr>
              <w:pStyle w:val="ListParagraph"/>
              <w:numPr>
                <w:ilvl w:val="0"/>
                <w:numId w:val="9"/>
              </w:numPr>
              <w:rPr>
                <w:rFonts w:ascii="Calibri" w:hAnsi="Calibri"/>
              </w:rPr>
            </w:pPr>
            <w:r w:rsidRPr="00570A02">
              <w:rPr>
                <w:rFonts w:ascii="Calibri" w:hAnsi="Calibri"/>
              </w:rPr>
              <w:t>Non-Clinical</w:t>
            </w:r>
            <w:r w:rsidR="00FF3D88">
              <w:rPr>
                <w:rFonts w:ascii="Calibri" w:hAnsi="Calibri"/>
              </w:rPr>
              <w:t xml:space="preserve"> </w:t>
            </w:r>
            <w:r w:rsidRPr="00570A02">
              <w:rPr>
                <w:rFonts w:ascii="Calibri" w:hAnsi="Calibri"/>
              </w:rPr>
              <w:t>Research</w:t>
            </w:r>
            <w:r w:rsidR="00FF3D88">
              <w:rPr>
                <w:rFonts w:ascii="Calibri" w:hAnsi="Calibri"/>
              </w:rPr>
              <w:t xml:space="preserve"> </w:t>
            </w:r>
            <w:r w:rsidRPr="00570A02">
              <w:rPr>
                <w:rFonts w:ascii="Calibri" w:hAnsi="Calibri"/>
              </w:rPr>
              <w:t>Ethics</w:t>
            </w:r>
            <w:r w:rsidR="00FF3D88">
              <w:rPr>
                <w:rFonts w:ascii="Calibri" w:hAnsi="Calibri"/>
              </w:rPr>
              <w:t xml:space="preserve"> </w:t>
            </w:r>
            <w:r w:rsidRPr="00570A02">
              <w:rPr>
                <w:rFonts w:ascii="Calibri" w:hAnsi="Calibri"/>
              </w:rPr>
              <w:t>CHECKLIST-2</w:t>
            </w:r>
          </w:p>
          <w:p w14:paraId="54A5B202" w14:textId="381E8168" w:rsidR="00DF5C8D" w:rsidRPr="00FF3D88" w:rsidRDefault="00DF5C8D" w:rsidP="00FF3D88">
            <w:pPr>
              <w:pStyle w:val="ListParagraph"/>
              <w:numPr>
                <w:ilvl w:val="0"/>
                <w:numId w:val="9"/>
              </w:numPr>
              <w:rPr>
                <w:rFonts w:ascii="Calibri" w:hAnsi="Calibri"/>
              </w:rPr>
            </w:pPr>
            <w:r>
              <w:rPr>
                <w:rFonts w:ascii="Calibri" w:hAnsi="Calibri"/>
              </w:rPr>
              <w:t xml:space="preserve"> SSEN Risk Assessment Form for Student Projects</w:t>
            </w:r>
          </w:p>
        </w:tc>
      </w:tr>
    </w:tbl>
    <w:p w14:paraId="27A5E456" w14:textId="0F1109FD" w:rsidR="007753C3" w:rsidRDefault="007753C3" w:rsidP="007753C3">
      <w:pPr>
        <w:rPr>
          <w:rFonts w:ascii="Calibri" w:hAnsi="Calibri"/>
          <w:b/>
          <w:sz w:val="28"/>
          <w:szCs w:val="28"/>
        </w:rPr>
      </w:pPr>
    </w:p>
    <w:p w14:paraId="255FBCF9" w14:textId="1E328FCB" w:rsidR="007753C3" w:rsidRPr="008B693C" w:rsidRDefault="007753C3" w:rsidP="00994317">
      <w:pPr>
        <w:rPr>
          <w:rFonts w:ascii="Calibri" w:hAnsi="Calibri"/>
          <w:b/>
          <w:sz w:val="28"/>
          <w:szCs w:val="28"/>
        </w:rPr>
      </w:pPr>
      <w:r>
        <w:rPr>
          <w:rFonts w:ascii="Calibri" w:hAnsi="Calibri"/>
          <w:b/>
          <w:sz w:val="28"/>
          <w:szCs w:val="28"/>
        </w:rPr>
        <w:t>11</w:t>
      </w:r>
      <w:r w:rsidRPr="008B693C">
        <w:rPr>
          <w:rFonts w:ascii="Calibri" w:hAnsi="Calibri"/>
          <w:b/>
          <w:sz w:val="28"/>
          <w:szCs w:val="28"/>
        </w:rPr>
        <w:t xml:space="preserve">. </w:t>
      </w:r>
      <w:r>
        <w:rPr>
          <w:rFonts w:ascii="Calibri" w:hAnsi="Calibri"/>
          <w:b/>
          <w:sz w:val="28"/>
          <w:szCs w:val="28"/>
        </w:rPr>
        <w:t>Declaration</w:t>
      </w:r>
    </w:p>
    <w:p w14:paraId="7213DB90" w14:textId="6ABCDAC3" w:rsidR="00AB7558" w:rsidRPr="008B693C" w:rsidRDefault="00AB7558" w:rsidP="007753C3">
      <w:pPr>
        <w:spacing w:after="0" w:line="240" w:lineRule="auto"/>
        <w:rPr>
          <w:rFonts w:ascii="Calibri" w:hAnsi="Calibri"/>
        </w:rPr>
      </w:pPr>
      <w:r w:rsidRPr="008B693C">
        <w:rPr>
          <w:rFonts w:ascii="Calibri" w:hAnsi="Calibri"/>
        </w:rPr>
        <w:t xml:space="preserve">By signing below I declare that I have read the </w:t>
      </w:r>
      <w:r w:rsidRPr="00CB5ADD">
        <w:rPr>
          <w:rFonts w:asciiTheme="majorHAnsi" w:hAnsiTheme="majorHAnsi" w:cstheme="majorHAnsi"/>
        </w:rPr>
        <w:t>U</w:t>
      </w:r>
      <w:r w:rsidR="0085286E" w:rsidRPr="00CB5ADD">
        <w:rPr>
          <w:rFonts w:asciiTheme="majorHAnsi" w:hAnsiTheme="majorHAnsi" w:cstheme="majorHAnsi"/>
        </w:rPr>
        <w:t xml:space="preserve">niversity </w:t>
      </w:r>
      <w:hyperlink r:id="rId18" w:history="1">
        <w:r w:rsidR="00CB5ADD" w:rsidRPr="00CB5ADD">
          <w:rPr>
            <w:rStyle w:val="Hyperlink"/>
            <w:rFonts w:asciiTheme="majorHAnsi" w:hAnsiTheme="majorHAnsi" w:cstheme="majorHAnsi"/>
          </w:rPr>
          <w:t>Policy for non-clinical research involving human participants</w:t>
        </w:r>
      </w:hyperlink>
      <w:r w:rsidRPr="00CB5ADD">
        <w:rPr>
          <w:rFonts w:asciiTheme="majorHAnsi" w:hAnsiTheme="majorHAnsi" w:cstheme="majorHAnsi"/>
        </w:rPr>
        <w:t xml:space="preserve"> </w:t>
      </w:r>
      <w:r w:rsidRPr="008B693C">
        <w:rPr>
          <w:rFonts w:ascii="Calibri" w:hAnsi="Calibri"/>
        </w:rPr>
        <w:t xml:space="preserve">and that my research abides by these guidelines. </w:t>
      </w:r>
      <w:r w:rsidR="009D0D8F">
        <w:rPr>
          <w:rFonts w:ascii="Calibri" w:hAnsi="Calibri"/>
        </w:rPr>
        <w:t xml:space="preserve">I understand that this application and associated documents will be </w:t>
      </w:r>
      <w:r w:rsidR="00AE2FB3">
        <w:rPr>
          <w:rFonts w:ascii="Calibri" w:hAnsi="Calibri"/>
        </w:rPr>
        <w:t>retained by the University.</w:t>
      </w:r>
    </w:p>
    <w:p w14:paraId="7EDB06E4" w14:textId="77777777" w:rsidR="00AB7558" w:rsidRPr="008B693C" w:rsidRDefault="00AB7558" w:rsidP="00AB7558">
      <w:pPr>
        <w:rPr>
          <w:rFonts w:ascii="Calibri" w:hAnsi="Calibri"/>
        </w:rPr>
      </w:pPr>
    </w:p>
    <w:p w14:paraId="33A4421A" w14:textId="1762EDEC" w:rsidR="00AB7558" w:rsidRPr="00D119FF" w:rsidRDefault="003B79DC" w:rsidP="00AB7558">
      <w:pPr>
        <w:rPr>
          <w:rFonts w:ascii="Calibri" w:hAnsi="Calibri"/>
          <w:b/>
        </w:rPr>
      </w:pPr>
      <w:r w:rsidRPr="00D119FF">
        <w:rPr>
          <w:rFonts w:ascii="Calibri" w:hAnsi="Calibri"/>
          <w:b/>
        </w:rPr>
        <w:t>Principal I</w:t>
      </w:r>
      <w:r w:rsidR="00AB7558" w:rsidRPr="00D119FF">
        <w:rPr>
          <w:rFonts w:ascii="Calibri" w:hAnsi="Calibri"/>
          <w:b/>
        </w:rPr>
        <w:t xml:space="preserve">nvestigator or </w:t>
      </w:r>
      <w:r w:rsidR="00F77213" w:rsidRPr="00D119FF">
        <w:rPr>
          <w:rFonts w:ascii="Calibri" w:hAnsi="Calibri"/>
          <w:b/>
        </w:rPr>
        <w:t>S</w:t>
      </w:r>
      <w:r w:rsidR="00AB7558" w:rsidRPr="00D119FF">
        <w:rPr>
          <w:rFonts w:ascii="Calibri" w:hAnsi="Calibri"/>
          <w:b/>
        </w:rPr>
        <w:t>tudent</w:t>
      </w:r>
    </w:p>
    <w:p w14:paraId="3F88C13A" w14:textId="77777777" w:rsidR="00AB7558" w:rsidRPr="008B693C" w:rsidRDefault="00AB7558" w:rsidP="00AB7558">
      <w:pPr>
        <w:rPr>
          <w:rFonts w:ascii="Calibri" w:hAnsi="Calibri"/>
        </w:rPr>
      </w:pPr>
    </w:p>
    <w:p w14:paraId="7C97C499" w14:textId="78AFEB9A" w:rsidR="00AB7558" w:rsidRDefault="00AB7558" w:rsidP="00AB7558">
      <w:pPr>
        <w:rPr>
          <w:rFonts w:ascii="Calibri" w:hAnsi="Calibri"/>
        </w:rPr>
      </w:pPr>
      <w:r w:rsidRPr="008B693C">
        <w:rPr>
          <w:rFonts w:ascii="Calibri" w:hAnsi="Calibri"/>
        </w:rPr>
        <w:t>Name</w:t>
      </w:r>
      <w:r w:rsidR="00D119FF">
        <w:rPr>
          <w:rFonts w:ascii="Calibri" w:hAnsi="Calibri"/>
        </w:rPr>
        <w:t>:</w:t>
      </w:r>
      <w:r w:rsidRPr="008B693C">
        <w:rPr>
          <w:rFonts w:ascii="Calibri" w:hAnsi="Calibri"/>
        </w:rPr>
        <w:tab/>
      </w:r>
      <w:r w:rsidR="00785C24">
        <w:rPr>
          <w:rFonts w:ascii="Calibri" w:hAnsi="Calibri"/>
        </w:rPr>
        <w:t>Dhanashree Nangre</w:t>
      </w:r>
      <w:r w:rsidRPr="008B693C">
        <w:rPr>
          <w:rFonts w:ascii="Calibri" w:hAnsi="Calibri"/>
        </w:rPr>
        <w:tab/>
      </w:r>
      <w:r w:rsidRPr="008B693C">
        <w:rPr>
          <w:rFonts w:ascii="Calibri" w:hAnsi="Calibri"/>
        </w:rPr>
        <w:tab/>
      </w:r>
      <w:r w:rsidRPr="008B693C">
        <w:rPr>
          <w:rFonts w:ascii="Calibri" w:hAnsi="Calibri"/>
        </w:rPr>
        <w:tab/>
      </w:r>
      <w:r w:rsidRPr="008B693C">
        <w:rPr>
          <w:rFonts w:ascii="Calibri" w:hAnsi="Calibri"/>
        </w:rPr>
        <w:tab/>
        <w:t>Date</w:t>
      </w:r>
      <w:r w:rsidR="00D119FF">
        <w:rPr>
          <w:rFonts w:ascii="Calibri" w:hAnsi="Calibri"/>
        </w:rPr>
        <w:t>:</w:t>
      </w:r>
      <w:r w:rsidR="00785C24">
        <w:rPr>
          <w:rFonts w:ascii="Calibri" w:hAnsi="Calibri"/>
        </w:rPr>
        <w:t xml:space="preserve"> 06/02/2024</w:t>
      </w:r>
    </w:p>
    <w:p w14:paraId="40200986" w14:textId="2FDA622B" w:rsidR="00F77213" w:rsidRPr="008B693C" w:rsidRDefault="00F77213" w:rsidP="00AB7558">
      <w:pPr>
        <w:rPr>
          <w:rFonts w:ascii="Calibri" w:hAnsi="Calibri"/>
        </w:rPr>
      </w:pPr>
      <w:r>
        <w:rPr>
          <w:rFonts w:ascii="Calibri" w:hAnsi="Calibri"/>
        </w:rPr>
        <w:lastRenderedPageBreak/>
        <w:t>Signature</w:t>
      </w:r>
      <w:r w:rsidR="00D119FF">
        <w:rPr>
          <w:rFonts w:ascii="Calibri" w:hAnsi="Calibri"/>
        </w:rPr>
        <w:t>:</w:t>
      </w:r>
      <w:r w:rsidR="00785C24">
        <w:rPr>
          <w:rFonts w:ascii="Calibri" w:hAnsi="Calibri"/>
          <w:noProof/>
        </w:rPr>
        <w:drawing>
          <wp:inline distT="0" distB="0" distL="0" distR="0" wp14:anchorId="67F4E0BD" wp14:editId="68254409">
            <wp:extent cx="1868170" cy="437755"/>
            <wp:effectExtent l="0" t="0" r="0" b="0"/>
            <wp:docPr id="387903376" name="Picture 1" descr="A close-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03376" name="Picture 1" descr="A close-up of a black background&#10;&#10;Description automatically generated"/>
                    <pic:cNvPicPr/>
                  </pic:nvPicPr>
                  <pic:blipFill>
                    <a:blip r:embed="rId19"/>
                    <a:stretch>
                      <a:fillRect/>
                    </a:stretch>
                  </pic:blipFill>
                  <pic:spPr>
                    <a:xfrm>
                      <a:off x="0" y="0"/>
                      <a:ext cx="2013724" cy="471862"/>
                    </a:xfrm>
                    <a:prstGeom prst="rect">
                      <a:avLst/>
                    </a:prstGeom>
                  </pic:spPr>
                </pic:pic>
              </a:graphicData>
            </a:graphic>
          </wp:inline>
        </w:drawing>
      </w:r>
    </w:p>
    <w:p w14:paraId="655E1798" w14:textId="77777777" w:rsidR="00AB7558" w:rsidRPr="008B693C" w:rsidRDefault="00AB7558" w:rsidP="00AB7558">
      <w:pPr>
        <w:rPr>
          <w:rFonts w:ascii="Calibri" w:hAnsi="Calibri"/>
        </w:rPr>
      </w:pPr>
    </w:p>
    <w:p w14:paraId="7840176D" w14:textId="57163F7B" w:rsidR="00AB7558" w:rsidRDefault="00AB7558" w:rsidP="00AB7558">
      <w:pPr>
        <w:rPr>
          <w:rFonts w:ascii="Calibri" w:hAnsi="Calibri"/>
          <w:b/>
        </w:rPr>
      </w:pPr>
      <w:r w:rsidRPr="00D119FF">
        <w:rPr>
          <w:rFonts w:ascii="Calibri" w:hAnsi="Calibri"/>
          <w:b/>
        </w:rPr>
        <w:t xml:space="preserve">Supervisor </w:t>
      </w:r>
      <w:r w:rsidR="0077006C" w:rsidRPr="00BC68BF">
        <w:rPr>
          <w:rFonts w:asciiTheme="majorHAnsi" w:hAnsiTheme="majorHAnsi"/>
          <w:b/>
        </w:rPr>
        <w:t>(</w:t>
      </w:r>
      <w:r w:rsidR="0077006C">
        <w:rPr>
          <w:rFonts w:asciiTheme="majorHAnsi" w:hAnsiTheme="majorHAnsi"/>
          <w:b/>
        </w:rPr>
        <w:t>for applications from students</w:t>
      </w:r>
      <w:r w:rsidR="0077006C" w:rsidRPr="00BC68BF">
        <w:rPr>
          <w:rFonts w:asciiTheme="majorHAnsi" w:hAnsiTheme="majorHAnsi"/>
          <w:b/>
        </w:rPr>
        <w:t>)</w:t>
      </w:r>
    </w:p>
    <w:p w14:paraId="7969784B" w14:textId="77777777" w:rsidR="00D119FF" w:rsidRPr="00D119FF" w:rsidRDefault="00D119FF" w:rsidP="00AB7558">
      <w:pPr>
        <w:rPr>
          <w:rFonts w:ascii="Calibri" w:hAnsi="Calibri"/>
          <w:b/>
        </w:rPr>
      </w:pPr>
    </w:p>
    <w:p w14:paraId="4DCFBAD7" w14:textId="49D1EABA" w:rsidR="00AB7558" w:rsidRDefault="00AB7558" w:rsidP="00AB7558">
      <w:pPr>
        <w:rPr>
          <w:rFonts w:ascii="Calibri" w:hAnsi="Calibri"/>
        </w:rPr>
      </w:pPr>
      <w:r w:rsidRPr="008B693C">
        <w:rPr>
          <w:rFonts w:ascii="Calibri" w:hAnsi="Calibri"/>
        </w:rPr>
        <w:t>Name</w:t>
      </w:r>
      <w:r w:rsidR="00D119FF">
        <w:rPr>
          <w:rFonts w:ascii="Calibri" w:hAnsi="Calibri"/>
        </w:rPr>
        <w:t>:</w:t>
      </w:r>
      <w:r w:rsidRPr="008B693C">
        <w:rPr>
          <w:rFonts w:ascii="Calibri" w:hAnsi="Calibri"/>
        </w:rPr>
        <w:tab/>
      </w:r>
      <w:r w:rsidR="0012757C">
        <w:rPr>
          <w:rFonts w:ascii="Calibri" w:hAnsi="Calibri"/>
        </w:rPr>
        <w:t>Oluwafemi Samuel</w:t>
      </w:r>
      <w:r w:rsidRPr="008B693C">
        <w:rPr>
          <w:rFonts w:ascii="Calibri" w:hAnsi="Calibri"/>
        </w:rPr>
        <w:tab/>
      </w:r>
      <w:r w:rsidRPr="008B693C">
        <w:rPr>
          <w:rFonts w:ascii="Calibri" w:hAnsi="Calibri"/>
        </w:rPr>
        <w:tab/>
        <w:t>Date</w:t>
      </w:r>
      <w:r w:rsidR="00D119FF">
        <w:rPr>
          <w:rFonts w:ascii="Calibri" w:hAnsi="Calibri"/>
        </w:rPr>
        <w:t>:</w:t>
      </w:r>
      <w:r w:rsidR="007F7BA3">
        <w:rPr>
          <w:rFonts w:ascii="Calibri" w:hAnsi="Calibri"/>
        </w:rPr>
        <w:t xml:space="preserve"> </w:t>
      </w:r>
      <w:r w:rsidR="00895F09">
        <w:rPr>
          <w:rFonts w:ascii="Calibri" w:hAnsi="Calibri"/>
        </w:rPr>
        <w:t>12</w:t>
      </w:r>
      <w:r w:rsidR="0012757C">
        <w:rPr>
          <w:rFonts w:ascii="Calibri" w:hAnsi="Calibri"/>
        </w:rPr>
        <w:t>/0</w:t>
      </w:r>
      <w:r w:rsidR="00823DAF">
        <w:rPr>
          <w:rFonts w:ascii="Calibri" w:hAnsi="Calibri"/>
        </w:rPr>
        <w:t>3</w:t>
      </w:r>
      <w:r w:rsidR="0012757C">
        <w:rPr>
          <w:rFonts w:ascii="Calibri" w:hAnsi="Calibri"/>
        </w:rPr>
        <w:t>/2024</w:t>
      </w:r>
    </w:p>
    <w:p w14:paraId="194C15EF" w14:textId="65E8690E" w:rsidR="00F77213" w:rsidRDefault="00895F09" w:rsidP="00F77213">
      <w:pPr>
        <w:rPr>
          <w:rFonts w:ascii="Calibri" w:hAnsi="Calibri"/>
        </w:rPr>
      </w:pPr>
      <w:r>
        <w:rPr>
          <w:rFonts w:ascii="Calibri" w:hAnsi="Calibri"/>
          <w:noProof/>
        </w:rPr>
        <mc:AlternateContent>
          <mc:Choice Requires="wpi">
            <w:drawing>
              <wp:anchor distT="0" distB="0" distL="114300" distR="114300" simplePos="0" relativeHeight="251668480" behindDoc="0" locked="0" layoutInCell="1" allowOverlap="1" wp14:anchorId="6CCFB202" wp14:editId="1565FC1D">
                <wp:simplePos x="0" y="0"/>
                <wp:positionH relativeFrom="column">
                  <wp:posOffset>612140</wp:posOffset>
                </wp:positionH>
                <wp:positionV relativeFrom="paragraph">
                  <wp:posOffset>80010</wp:posOffset>
                </wp:positionV>
                <wp:extent cx="1395885" cy="396240"/>
                <wp:effectExtent l="38100" t="38100" r="0" b="41910"/>
                <wp:wrapNone/>
                <wp:docPr id="1478960895" name="Ink 15"/>
                <wp:cNvGraphicFramePr/>
                <a:graphic xmlns:a="http://schemas.openxmlformats.org/drawingml/2006/main">
                  <a:graphicData uri="http://schemas.microsoft.com/office/word/2010/wordprocessingInk">
                    <w14:contentPart bwMode="auto" r:id="rId20">
                      <w14:nvContentPartPr>
                        <w14:cNvContentPartPr/>
                      </w14:nvContentPartPr>
                      <w14:xfrm>
                        <a:off x="0" y="0"/>
                        <a:ext cx="1395885" cy="396240"/>
                      </w14:xfrm>
                    </w14:contentPart>
                  </a:graphicData>
                </a:graphic>
              </wp:anchor>
            </w:drawing>
          </mc:Choice>
          <mc:Fallback>
            <w:pict>
              <v:shapetype w14:anchorId="7E090A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47.85pt;margin-top:5.95pt;width:110.6pt;height:31.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">
                <v:imagedata r:id="rId21" o:title=""/>
              </v:shape>
            </w:pict>
          </mc:Fallback>
        </mc:AlternateContent>
      </w:r>
    </w:p>
    <w:p w14:paraId="3DA5CD06" w14:textId="52DB1A9F" w:rsidR="009D0D8F" w:rsidRPr="008B693C" w:rsidRDefault="00F77213">
      <w:pPr>
        <w:rPr>
          <w:rFonts w:ascii="Calibri" w:hAnsi="Calibri"/>
        </w:rPr>
      </w:pPr>
      <w:r>
        <w:rPr>
          <w:rFonts w:ascii="Calibri" w:hAnsi="Calibri"/>
        </w:rPr>
        <w:t>Signature</w:t>
      </w:r>
      <w:r w:rsidR="00D119FF">
        <w:rPr>
          <w:rFonts w:ascii="Calibri" w:hAnsi="Calibri"/>
        </w:rPr>
        <w:t>:</w:t>
      </w:r>
    </w:p>
    <w:sectPr w:rsidR="009D0D8F" w:rsidRPr="008B693C" w:rsidSect="00765045">
      <w:headerReference w:type="default" r:id="rId22"/>
      <w:footerReference w:type="even" r:id="rId23"/>
      <w:footerReference w:type="default" r:id="rId2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203F6" w14:textId="77777777" w:rsidR="00765045" w:rsidRDefault="00765045" w:rsidP="00EC17DB">
      <w:pPr>
        <w:spacing w:after="0" w:line="240" w:lineRule="auto"/>
      </w:pPr>
      <w:r>
        <w:separator/>
      </w:r>
    </w:p>
  </w:endnote>
  <w:endnote w:type="continuationSeparator" w:id="0">
    <w:p w14:paraId="2FE46A5F" w14:textId="77777777" w:rsidR="00765045" w:rsidRDefault="00765045" w:rsidP="00EC1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xter Sans Core">
    <w:panose1 w:val="00000500000000000000"/>
    <w:charset w:val="00"/>
    <w:family w:val="modern"/>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5B33E" w14:textId="77777777" w:rsidR="00E71309" w:rsidRDefault="00E71309" w:rsidP="00D42F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16DBA9" w14:textId="77777777" w:rsidR="00E71309" w:rsidRDefault="00E71309" w:rsidP="008838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hAnsi="Calibri" w:cs="Calibri"/>
        <w:i/>
        <w:sz w:val="18"/>
        <w:szCs w:val="18"/>
      </w:rPr>
      <w:id w:val="1661269624"/>
      <w:docPartObj>
        <w:docPartGallery w:val="Page Numbers (Bottom of Page)"/>
        <w:docPartUnique/>
      </w:docPartObj>
    </w:sdtPr>
    <w:sdtContent>
      <w:sdt>
        <w:sdtPr>
          <w:rPr>
            <w:rFonts w:ascii="Calibri" w:hAnsi="Calibri" w:cs="Calibri"/>
            <w:i/>
            <w:sz w:val="18"/>
            <w:szCs w:val="18"/>
          </w:rPr>
          <w:id w:val="-1769616900"/>
          <w:docPartObj>
            <w:docPartGallery w:val="Page Numbers (Top of Page)"/>
            <w:docPartUnique/>
          </w:docPartObj>
        </w:sdtPr>
        <w:sdtContent>
          <w:p w14:paraId="712EF6EB" w14:textId="77777777" w:rsidR="003033B4" w:rsidRPr="00E4106B" w:rsidRDefault="003033B4" w:rsidP="003033B4">
            <w:pPr>
              <w:pStyle w:val="Header"/>
              <w:rPr>
                <w:rFonts w:ascii="Calibri" w:hAnsi="Calibri" w:cs="Calibri"/>
                <w:i/>
                <w:sz w:val="18"/>
                <w:szCs w:val="18"/>
              </w:rPr>
            </w:pPr>
            <w:r w:rsidRPr="00E4106B">
              <w:rPr>
                <w:rFonts w:ascii="Calibri" w:hAnsi="Calibri" w:cs="Calibri"/>
                <w:i/>
                <w:sz w:val="18"/>
                <w:szCs w:val="18"/>
              </w:rPr>
              <w:t>Form B: SREC application - medium / high risk</w:t>
            </w:r>
          </w:p>
          <w:p w14:paraId="794386C2" w14:textId="407B738F" w:rsidR="003033B4" w:rsidRPr="00E4106B" w:rsidRDefault="003033B4" w:rsidP="00FA2F8E">
            <w:pPr>
              <w:pStyle w:val="Header"/>
              <w:rPr>
                <w:rFonts w:ascii="Calibri" w:hAnsi="Calibri" w:cs="Calibri"/>
                <w:i/>
                <w:sz w:val="18"/>
                <w:szCs w:val="18"/>
              </w:rPr>
            </w:pPr>
            <w:r w:rsidRPr="00E4106B">
              <w:rPr>
                <w:rFonts w:ascii="Calibri" w:hAnsi="Calibri" w:cs="Calibri"/>
                <w:i/>
                <w:sz w:val="18"/>
                <w:szCs w:val="18"/>
              </w:rPr>
              <w:t>Version</w:t>
            </w:r>
            <w:r w:rsidR="004B284B">
              <w:rPr>
                <w:rFonts w:ascii="Calibri" w:hAnsi="Calibri" w:cs="Calibri"/>
                <w:i/>
                <w:sz w:val="18"/>
                <w:szCs w:val="18"/>
              </w:rPr>
              <w:t xml:space="preserve"> 4, 20 September 2023</w:t>
            </w:r>
          </w:p>
          <w:p w14:paraId="6580011A" w14:textId="1D024E17" w:rsidR="00E71309" w:rsidRPr="00E4106B" w:rsidRDefault="00F13672" w:rsidP="00E4106B">
            <w:pPr>
              <w:pStyle w:val="Footer"/>
              <w:jc w:val="right"/>
              <w:rPr>
                <w:rFonts w:ascii="Calibri" w:hAnsi="Calibri" w:cs="Calibri"/>
                <w:i/>
                <w:sz w:val="18"/>
                <w:szCs w:val="18"/>
              </w:rPr>
            </w:pPr>
            <w:r w:rsidRPr="00D022CE">
              <w:rPr>
                <w:rFonts w:ascii="Calibri" w:hAnsi="Calibri" w:cs="Calibri"/>
                <w:iCs/>
                <w:sz w:val="18"/>
                <w:szCs w:val="18"/>
              </w:rPr>
              <w:t xml:space="preserve">Page </w:t>
            </w:r>
            <w:r w:rsidRPr="00D022CE">
              <w:rPr>
                <w:rFonts w:ascii="Calibri" w:hAnsi="Calibri" w:cs="Calibri"/>
                <w:b/>
                <w:bCs/>
                <w:iCs/>
                <w:sz w:val="18"/>
                <w:szCs w:val="18"/>
              </w:rPr>
              <w:fldChar w:fldCharType="begin"/>
            </w:r>
            <w:r w:rsidRPr="00D022CE">
              <w:rPr>
                <w:rFonts w:ascii="Calibri" w:hAnsi="Calibri" w:cs="Calibri"/>
                <w:b/>
                <w:bCs/>
                <w:iCs/>
                <w:sz w:val="18"/>
                <w:szCs w:val="18"/>
              </w:rPr>
              <w:instrText xml:space="preserve"> PAGE </w:instrText>
            </w:r>
            <w:r w:rsidRPr="00D022CE">
              <w:rPr>
                <w:rFonts w:ascii="Calibri" w:hAnsi="Calibri" w:cs="Calibri"/>
                <w:b/>
                <w:bCs/>
                <w:iCs/>
                <w:sz w:val="18"/>
                <w:szCs w:val="18"/>
              </w:rPr>
              <w:fldChar w:fldCharType="separate"/>
            </w:r>
            <w:r w:rsidR="008E53CB" w:rsidRPr="00D022CE">
              <w:rPr>
                <w:rFonts w:ascii="Calibri" w:hAnsi="Calibri" w:cs="Calibri"/>
                <w:b/>
                <w:bCs/>
                <w:iCs/>
                <w:noProof/>
                <w:sz w:val="18"/>
                <w:szCs w:val="18"/>
              </w:rPr>
              <w:t>9</w:t>
            </w:r>
            <w:r w:rsidRPr="00D022CE">
              <w:rPr>
                <w:rFonts w:ascii="Calibri" w:hAnsi="Calibri" w:cs="Calibri"/>
                <w:b/>
                <w:bCs/>
                <w:iCs/>
                <w:sz w:val="18"/>
                <w:szCs w:val="18"/>
              </w:rPr>
              <w:fldChar w:fldCharType="end"/>
            </w:r>
            <w:r w:rsidRPr="00D022CE">
              <w:rPr>
                <w:rFonts w:ascii="Calibri" w:hAnsi="Calibri" w:cs="Calibri"/>
                <w:iCs/>
                <w:sz w:val="18"/>
                <w:szCs w:val="18"/>
              </w:rPr>
              <w:t xml:space="preserve"> of </w:t>
            </w:r>
            <w:r w:rsidRPr="00D022CE">
              <w:rPr>
                <w:rFonts w:ascii="Calibri" w:hAnsi="Calibri" w:cs="Calibri"/>
                <w:b/>
                <w:bCs/>
                <w:iCs/>
                <w:sz w:val="18"/>
                <w:szCs w:val="18"/>
              </w:rPr>
              <w:fldChar w:fldCharType="begin"/>
            </w:r>
            <w:r w:rsidRPr="00D022CE">
              <w:rPr>
                <w:rFonts w:ascii="Calibri" w:hAnsi="Calibri" w:cs="Calibri"/>
                <w:b/>
                <w:bCs/>
                <w:iCs/>
                <w:sz w:val="18"/>
                <w:szCs w:val="18"/>
              </w:rPr>
              <w:instrText xml:space="preserve"> NUMPAGES  </w:instrText>
            </w:r>
            <w:r w:rsidRPr="00D022CE">
              <w:rPr>
                <w:rFonts w:ascii="Calibri" w:hAnsi="Calibri" w:cs="Calibri"/>
                <w:b/>
                <w:bCs/>
                <w:iCs/>
                <w:sz w:val="18"/>
                <w:szCs w:val="18"/>
              </w:rPr>
              <w:fldChar w:fldCharType="separate"/>
            </w:r>
            <w:r w:rsidR="008E53CB" w:rsidRPr="00D022CE">
              <w:rPr>
                <w:rFonts w:ascii="Calibri" w:hAnsi="Calibri" w:cs="Calibri"/>
                <w:b/>
                <w:bCs/>
                <w:iCs/>
                <w:noProof/>
                <w:sz w:val="18"/>
                <w:szCs w:val="18"/>
              </w:rPr>
              <w:t>9</w:t>
            </w:r>
            <w:r w:rsidRPr="00D022CE">
              <w:rPr>
                <w:rFonts w:ascii="Calibri" w:hAnsi="Calibri" w:cs="Calibri"/>
                <w:b/>
                <w:bCs/>
                <w:i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35F49" w14:textId="77777777" w:rsidR="00765045" w:rsidRDefault="00765045" w:rsidP="00EC17DB">
      <w:pPr>
        <w:spacing w:after="0" w:line="240" w:lineRule="auto"/>
      </w:pPr>
      <w:r>
        <w:separator/>
      </w:r>
    </w:p>
  </w:footnote>
  <w:footnote w:type="continuationSeparator" w:id="0">
    <w:p w14:paraId="23872642" w14:textId="77777777" w:rsidR="00765045" w:rsidRDefault="00765045" w:rsidP="00EC17DB">
      <w:pPr>
        <w:spacing w:after="0" w:line="240" w:lineRule="auto"/>
      </w:pPr>
      <w:r>
        <w:continuationSeparator/>
      </w:r>
    </w:p>
  </w:footnote>
  <w:footnote w:id="1">
    <w:p w14:paraId="16B7F3B9" w14:textId="3DC00607" w:rsidR="00AE0186" w:rsidRDefault="00AE0186">
      <w:pPr>
        <w:pStyle w:val="FootnoteText"/>
        <w:rPr>
          <w:rFonts w:asciiTheme="majorHAnsi" w:hAnsiTheme="majorHAnsi"/>
        </w:rPr>
      </w:pPr>
      <w:r w:rsidRPr="001D1BCD">
        <w:rPr>
          <w:rStyle w:val="FootnoteReference"/>
          <w:rFonts w:asciiTheme="majorHAnsi" w:hAnsiTheme="majorHAnsi"/>
        </w:rPr>
        <w:footnoteRef/>
      </w:r>
      <w:r w:rsidRPr="001D1BCD">
        <w:rPr>
          <w:rFonts w:asciiTheme="majorHAnsi" w:hAnsiTheme="majorHAnsi"/>
        </w:rPr>
        <w:t xml:space="preserve"> </w:t>
      </w:r>
      <w:r w:rsidR="009C2125" w:rsidRPr="001D1BCD">
        <w:rPr>
          <w:rFonts w:asciiTheme="majorHAnsi" w:hAnsiTheme="majorHAnsi"/>
        </w:rPr>
        <w:t>Please provide details of any survey tools you intend to use. The University approved online survey tool is ‘</w:t>
      </w:r>
      <w:hyperlink r:id="rId1" w:history="1">
        <w:r w:rsidR="009C2125" w:rsidRPr="001D1BCD">
          <w:rPr>
            <w:rStyle w:val="Hyperlink"/>
            <w:rFonts w:asciiTheme="majorHAnsi" w:hAnsiTheme="majorHAnsi"/>
          </w:rPr>
          <w:t>Online surveys</w:t>
        </w:r>
      </w:hyperlink>
      <w:r w:rsidR="009C2125" w:rsidRPr="001D1BCD">
        <w:rPr>
          <w:rFonts w:asciiTheme="majorHAnsi" w:hAnsiTheme="majorHAnsi"/>
        </w:rPr>
        <w:t>’ (formerly BOS). If you intend to use a different survey tool please indicate the reason.</w:t>
      </w:r>
    </w:p>
    <w:p w14:paraId="187AC778" w14:textId="77777777" w:rsidR="001D1BCD" w:rsidRPr="001D1BCD" w:rsidRDefault="001D1BCD">
      <w:pPr>
        <w:pStyle w:val="FootnoteText"/>
        <w:rPr>
          <w:rFonts w:asciiTheme="majorHAnsi" w:hAnsiTheme="majorHAnsi"/>
        </w:rPr>
      </w:pPr>
    </w:p>
  </w:footnote>
  <w:footnote w:id="2">
    <w:p w14:paraId="4F99D895" w14:textId="45312A10" w:rsidR="00A433E2" w:rsidRDefault="00A433E2">
      <w:pPr>
        <w:pStyle w:val="FootnoteText"/>
      </w:pPr>
      <w:r w:rsidRPr="001D1BCD">
        <w:rPr>
          <w:rStyle w:val="FootnoteReference"/>
          <w:rFonts w:asciiTheme="majorHAnsi" w:hAnsiTheme="majorHAnsi"/>
        </w:rPr>
        <w:footnoteRef/>
      </w:r>
      <w:r w:rsidRPr="001D1BCD">
        <w:rPr>
          <w:rFonts w:asciiTheme="majorHAnsi" w:hAnsiTheme="majorHAnsi"/>
        </w:rPr>
        <w:t xml:space="preserve"> </w:t>
      </w:r>
      <w:r w:rsidR="007C766D" w:rsidRPr="001D1BCD">
        <w:rPr>
          <w:rFonts w:asciiTheme="majorHAnsi" w:hAnsiTheme="majorHAnsi"/>
        </w:rPr>
        <w:t xml:space="preserve">The legal age of capacity in Scotland is 16 under </w:t>
      </w:r>
      <w:hyperlink r:id="rId2" w:history="1">
        <w:r w:rsidR="007C766D" w:rsidRPr="001D1BCD">
          <w:rPr>
            <w:rStyle w:val="Hyperlink"/>
            <w:rFonts w:asciiTheme="majorHAnsi" w:hAnsiTheme="majorHAnsi"/>
          </w:rPr>
          <w:t>The Age of Legal Capacity (Scotland) Act 1991</w:t>
        </w:r>
      </w:hyperlink>
      <w:r w:rsidR="007C766D" w:rsidRPr="001D1BCD">
        <w:rPr>
          <w:rFonts w:asciiTheme="majorHAnsi" w:hAnsiTheme="majorHAnsi"/>
        </w:rPr>
        <w:t>. The legal age of capacity in other jurisdictions shou</w:t>
      </w:r>
      <w:r w:rsidR="0059049B">
        <w:rPr>
          <w:rFonts w:asciiTheme="majorHAnsi" w:hAnsiTheme="majorHAnsi"/>
        </w:rPr>
        <w:t>l</w:t>
      </w:r>
      <w:r w:rsidR="007C766D" w:rsidRPr="001D1BCD">
        <w:rPr>
          <w:rFonts w:asciiTheme="majorHAnsi" w:hAnsiTheme="majorHAnsi"/>
        </w:rPr>
        <w:t>d be checked if your research involves participants in other parts of the UK and/or internationally.</w:t>
      </w:r>
    </w:p>
  </w:footnote>
  <w:footnote w:id="3">
    <w:p w14:paraId="253B3946" w14:textId="68CFE4EE" w:rsidR="008634ED" w:rsidRDefault="008634ED">
      <w:pPr>
        <w:pStyle w:val="FootnoteText"/>
      </w:pPr>
      <w:r>
        <w:rPr>
          <w:rStyle w:val="FootnoteReference"/>
        </w:rPr>
        <w:footnoteRef/>
      </w:r>
      <w:r>
        <w:t xml:space="preserve"> </w:t>
      </w:r>
      <w:r>
        <w:rPr>
          <w:rFonts w:ascii="Calibri" w:hAnsi="Calibri"/>
        </w:rPr>
        <w:t xml:space="preserve"> Where applicable, this should include </w:t>
      </w:r>
      <w:r>
        <w:rPr>
          <w:rFonts w:asciiTheme="majorHAnsi" w:hAnsiTheme="majorHAnsi"/>
        </w:rPr>
        <w:t>consent for someone not on the direct research team to have access to the participant’s data, e.g. for transcription.</w:t>
      </w:r>
    </w:p>
  </w:footnote>
  <w:footnote w:id="4">
    <w:p w14:paraId="3EA4F777" w14:textId="5E94AA74" w:rsidR="002D5171" w:rsidRPr="008B18B1" w:rsidRDefault="002D5171" w:rsidP="002D5171">
      <w:pPr>
        <w:pStyle w:val="FootnoteText"/>
        <w:rPr>
          <w:rFonts w:asciiTheme="majorHAnsi" w:hAnsiTheme="majorHAnsi"/>
        </w:rPr>
      </w:pPr>
      <w:r w:rsidRPr="00E97662">
        <w:rPr>
          <w:rFonts w:asciiTheme="majorHAnsi" w:hAnsiTheme="majorHAnsi"/>
        </w:rPr>
        <w:footnoteRef/>
      </w:r>
      <w:r w:rsidRPr="00E97662">
        <w:rPr>
          <w:rFonts w:asciiTheme="majorHAnsi" w:hAnsiTheme="majorHAnsi"/>
        </w:rPr>
        <w:t xml:space="preserve"> </w:t>
      </w:r>
      <w:r w:rsidRPr="008B18B1">
        <w:rPr>
          <w:rFonts w:asciiTheme="majorHAnsi" w:hAnsiTheme="majorHAnsi" w:cs="Arial"/>
        </w:rPr>
        <w:t xml:space="preserve">The General Data Protection Regulation ((EU) 2016/679) and the UK Data Protection Act (2018). Further information can be obtained from the </w:t>
      </w:r>
      <w:hyperlink r:id="rId3" w:history="1">
        <w:r w:rsidRPr="008B18B1">
          <w:rPr>
            <w:rStyle w:val="Hyperlink"/>
            <w:rFonts w:asciiTheme="majorHAnsi" w:hAnsiTheme="majorHAnsi" w:cs="Arial"/>
          </w:rPr>
          <w:t>University of Dundee data protection website</w:t>
        </w:r>
      </w:hyperlink>
      <w:r w:rsidRPr="008B18B1">
        <w:rPr>
          <w:rFonts w:asciiTheme="majorHAnsi" w:hAnsiTheme="majorHAnsi" w:cs="Arial"/>
        </w:rPr>
        <w:t xml:space="preserve"> and the </w:t>
      </w:r>
      <w:hyperlink r:id="rId4" w:history="1">
        <w:r w:rsidRPr="008B18B1">
          <w:rPr>
            <w:rStyle w:val="Hyperlink"/>
            <w:rFonts w:asciiTheme="majorHAnsi" w:hAnsiTheme="majorHAnsi" w:cs="Arial"/>
          </w:rPr>
          <w:t>website of the Information Commissioner’s Office</w:t>
        </w:r>
      </w:hyperlink>
      <w:r w:rsidRPr="008B18B1">
        <w:rPr>
          <w:rFonts w:asciiTheme="majorHAnsi" w:hAnsiTheme="majorHAnsi" w:cs="Arial"/>
        </w:rPr>
        <w:t>.</w:t>
      </w:r>
    </w:p>
  </w:footnote>
  <w:footnote w:id="5">
    <w:p w14:paraId="59B6547D" w14:textId="77777777" w:rsidR="002D5171" w:rsidRDefault="002D5171" w:rsidP="002D5171">
      <w:pPr>
        <w:pStyle w:val="FootnoteText"/>
      </w:pPr>
      <w:r>
        <w:rPr>
          <w:rStyle w:val="FootnoteReference"/>
        </w:rPr>
        <w:footnoteRef/>
      </w:r>
      <w:r>
        <w:t xml:space="preserve"> </w:t>
      </w:r>
      <w:r w:rsidRPr="007F5283">
        <w:rPr>
          <w:rFonts w:asciiTheme="majorHAnsi" w:hAnsiTheme="majorHAnsi"/>
        </w:rPr>
        <w:t>Special category data is sensitive personal data belonging to the following categories: racial or ethnic origin; political opinions; religious or philosophical beliefs; trade union membership; genetics, biometrics; health; sex life; or sexual orientation.</w:t>
      </w:r>
    </w:p>
  </w:footnote>
  <w:footnote w:id="6">
    <w:p w14:paraId="37DC0EB0" w14:textId="208E42D0" w:rsidR="00524934" w:rsidRPr="00524934" w:rsidRDefault="00BD61D6">
      <w:pPr>
        <w:pStyle w:val="FootnoteText"/>
        <w:rPr>
          <w:rFonts w:asciiTheme="majorHAnsi" w:hAnsiTheme="majorHAnsi"/>
        </w:rPr>
      </w:pPr>
      <w:r w:rsidRPr="00524934">
        <w:rPr>
          <w:rStyle w:val="FootnoteReference"/>
          <w:rFonts w:asciiTheme="majorHAnsi" w:hAnsiTheme="majorHAnsi"/>
        </w:rPr>
        <w:footnoteRef/>
      </w:r>
      <w:r w:rsidRPr="00524934">
        <w:rPr>
          <w:rFonts w:asciiTheme="majorHAnsi" w:hAnsiTheme="majorHAnsi"/>
        </w:rPr>
        <w:t xml:space="preserve"> </w:t>
      </w:r>
      <w:r w:rsidR="00524934" w:rsidRPr="00524934">
        <w:rPr>
          <w:rFonts w:asciiTheme="majorHAnsi" w:hAnsiTheme="majorHAnsi"/>
        </w:rPr>
        <w:t>Note that staff and postgraduate research students are required to complete a research data management plan under the University of Dundee’s Policy to Govern the Management of Research Data. However, providing you have included the information requested above, it is not necessary to attach a formal data management plan to this application.</w:t>
      </w:r>
    </w:p>
  </w:footnote>
  <w:footnote w:id="7">
    <w:p w14:paraId="3B4DC3B5" w14:textId="51430C90" w:rsidR="004E43DA" w:rsidRPr="00694CFE" w:rsidRDefault="004E43DA">
      <w:pPr>
        <w:pStyle w:val="FootnoteText"/>
      </w:pPr>
      <w:r w:rsidRPr="00694CFE">
        <w:rPr>
          <w:rStyle w:val="FootnoteReference"/>
        </w:rPr>
        <w:footnoteRef/>
      </w:r>
      <w:r w:rsidRPr="00694CFE">
        <w:t xml:space="preserve"> </w:t>
      </w:r>
      <w:r w:rsidRPr="00694CFE">
        <w:rPr>
          <w:rFonts w:asciiTheme="majorHAnsi" w:hAnsiTheme="majorHAnsi"/>
        </w:rPr>
        <w:t xml:space="preserve">If your research involves high-risk or high-volume </w:t>
      </w:r>
      <w:r w:rsidRPr="00694CFE">
        <w:rPr>
          <w:rFonts w:asciiTheme="majorHAnsi" w:hAnsiTheme="majorHAnsi"/>
          <w:i/>
        </w:rPr>
        <w:t>processing</w:t>
      </w:r>
      <w:r w:rsidRPr="00694CFE">
        <w:rPr>
          <w:rFonts w:asciiTheme="majorHAnsi" w:hAnsiTheme="majorHAnsi"/>
        </w:rPr>
        <w:t xml:space="preserve"> of personal data you will be required to complete a Data Protection Impact Assessment for your project. Please consult the University’s </w:t>
      </w:r>
      <w:hyperlink r:id="rId5" w:history="1">
        <w:r w:rsidRPr="00694CFE">
          <w:rPr>
            <w:rStyle w:val="Hyperlink"/>
            <w:rFonts w:asciiTheme="majorHAnsi" w:hAnsiTheme="majorHAnsi"/>
          </w:rPr>
          <w:t>data protection pages</w:t>
        </w:r>
      </w:hyperlink>
      <w:r w:rsidR="00210168" w:rsidRPr="00694CFE">
        <w:rPr>
          <w:rFonts w:asciiTheme="majorHAnsi" w:hAnsiTheme="majorHAnsi"/>
        </w:rPr>
        <w:t xml:space="preserve"> and</w:t>
      </w:r>
      <w:r w:rsidRPr="00694CFE">
        <w:rPr>
          <w:rFonts w:asciiTheme="majorHAnsi" w:hAnsiTheme="majorHAnsi"/>
        </w:rPr>
        <w:t xml:space="preserve"> </w:t>
      </w:r>
      <w:hyperlink r:id="rId6" w:history="1">
        <w:r w:rsidRPr="00694CFE">
          <w:rPr>
            <w:rStyle w:val="Hyperlink"/>
            <w:rFonts w:asciiTheme="majorHAnsi" w:hAnsiTheme="majorHAnsi"/>
          </w:rPr>
          <w:t>Data Protection Officer</w:t>
        </w:r>
      </w:hyperlink>
      <w:r w:rsidRPr="00694CFE">
        <w:rPr>
          <w:rFonts w:asciiTheme="majorHAnsi" w:hAnsiTheme="majorHAnsi"/>
        </w:rPr>
        <w:t xml:space="preserve"> for advice.</w:t>
      </w:r>
    </w:p>
  </w:footnote>
  <w:footnote w:id="8">
    <w:p w14:paraId="2A635720" w14:textId="7EAB596D" w:rsidR="00912D71" w:rsidRPr="00694CFE" w:rsidRDefault="00912D71">
      <w:pPr>
        <w:pStyle w:val="FootnoteText"/>
      </w:pPr>
      <w:r w:rsidRPr="00694CFE">
        <w:rPr>
          <w:rStyle w:val="FootnoteReference"/>
        </w:rPr>
        <w:footnoteRef/>
      </w:r>
      <w:r w:rsidRPr="00694CFE">
        <w:rPr>
          <w:rFonts w:asciiTheme="majorHAnsi" w:hAnsiTheme="majorHAnsi"/>
        </w:rPr>
        <w:t xml:space="preserve"> Please consult </w:t>
      </w:r>
      <w:hyperlink r:id="rId7" w:history="1">
        <w:r w:rsidRPr="000D68D6">
          <w:rPr>
            <w:rStyle w:val="Hyperlink"/>
            <w:rFonts w:asciiTheme="majorHAnsi" w:hAnsiTheme="majorHAnsi"/>
          </w:rPr>
          <w:t>the Information Security Classification Scheme</w:t>
        </w:r>
      </w:hyperlink>
      <w:r w:rsidRPr="00694CFE">
        <w:rPr>
          <w:rFonts w:asciiTheme="majorHAnsi" w:hAnsiTheme="majorHAnsi"/>
        </w:rPr>
        <w:t xml:space="preserve"> on the University’s </w:t>
      </w:r>
      <w:hyperlink r:id="rId8" w:history="1">
        <w:r w:rsidRPr="00694CFE">
          <w:rPr>
            <w:rStyle w:val="Hyperlink"/>
            <w:rFonts w:asciiTheme="majorHAnsi" w:hAnsiTheme="majorHAnsi"/>
          </w:rPr>
          <w:t>data protection pages</w:t>
        </w:r>
      </w:hyperlink>
      <w:r w:rsidRPr="00694CFE">
        <w:rPr>
          <w:rFonts w:asciiTheme="majorHAnsi" w:hAnsiTheme="majorHAnsi"/>
        </w:rPr>
        <w:t xml:space="preserve"> for guidance.</w:t>
      </w:r>
    </w:p>
  </w:footnote>
  <w:footnote w:id="9">
    <w:p w14:paraId="572EE830" w14:textId="05CFF8D7" w:rsidR="006803BA" w:rsidRPr="002D5171" w:rsidRDefault="006803BA" w:rsidP="006803BA">
      <w:pPr>
        <w:pStyle w:val="FootnoteText"/>
        <w:rPr>
          <w:rFonts w:asciiTheme="majorHAnsi" w:hAnsiTheme="majorHAnsi"/>
        </w:rPr>
      </w:pPr>
      <w:r w:rsidRPr="00694CFE">
        <w:rPr>
          <w:rStyle w:val="FootnoteReference"/>
        </w:rPr>
        <w:footnoteRef/>
      </w:r>
      <w:r w:rsidRPr="00694CFE">
        <w:t xml:space="preserve"> </w:t>
      </w:r>
      <w:r w:rsidR="00BD61D6" w:rsidRPr="00694CFE">
        <w:rPr>
          <w:rFonts w:asciiTheme="majorHAnsi" w:hAnsiTheme="majorHAnsi"/>
        </w:rPr>
        <w:t>(Article 4(5) of the General Data Protection Regulation describes pseudonymisation as: “The processing of personal data in such a way that the data can no longer be attributed to a specific data subject without the use of additional information”. An example would be where a coded reference or pseudonym is substituted for personally identifiable data.</w:t>
      </w:r>
    </w:p>
  </w:footnote>
  <w:footnote w:id="10">
    <w:p w14:paraId="70B2D4BB" w14:textId="06B7BD6F" w:rsidR="00B70746" w:rsidRDefault="00B70746" w:rsidP="00B70746">
      <w:pPr>
        <w:pStyle w:val="FootnoteText"/>
      </w:pPr>
      <w:r>
        <w:rPr>
          <w:rStyle w:val="FootnoteReference"/>
        </w:rPr>
        <w:footnoteRef/>
      </w:r>
      <w:r>
        <w:t xml:space="preserve"> </w:t>
      </w:r>
      <w:r w:rsidR="00BD61D6" w:rsidRPr="003455B0">
        <w:rPr>
          <w:rFonts w:asciiTheme="majorHAnsi" w:hAnsiTheme="majorHAnsi"/>
        </w:rPr>
        <w:t>The right to erasure under the General Data Protection Regulation does not apply if erasing the data would prejudice scientific or historical research, or archiving that is in the public interest.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C62E" w14:textId="4349192D" w:rsidR="00EC17DB" w:rsidRPr="00E4106B" w:rsidRDefault="00E4106B">
    <w:pPr>
      <w:pStyle w:val="Header"/>
      <w:rPr>
        <w:iCs/>
      </w:rPr>
    </w:pPr>
    <w:r>
      <w:rPr>
        <w:i/>
        <w:noProof/>
        <w:sz w:val="20"/>
        <w:szCs w:val="20"/>
        <w:lang w:eastAsia="en-GB"/>
      </w:rPr>
      <w:drawing>
        <wp:inline distT="0" distB="0" distL="0" distR="0" wp14:anchorId="6657A8FD" wp14:editId="322B4316">
          <wp:extent cx="1868424" cy="856488"/>
          <wp:effectExtent l="0" t="0" r="0" b="1270"/>
          <wp:docPr id="7" name="Picture 7" descr="University of Dunde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niversity of Dundee logo"/>
                  <pic:cNvPicPr/>
                </pic:nvPicPr>
                <pic:blipFill>
                  <a:blip r:embed="rId1">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7047"/>
    <w:multiLevelType w:val="hybridMultilevel"/>
    <w:tmpl w:val="F7B20A9C"/>
    <w:lvl w:ilvl="0" w:tplc="A8E854FE">
      <w:start w:val="1"/>
      <w:numFmt w:val="decimal"/>
      <w:lvlText w:val="%1."/>
      <w:lvlJc w:val="left"/>
      <w:pPr>
        <w:ind w:left="720" w:hanging="360"/>
      </w:pPr>
      <w:rPr>
        <w:rFonts w:ascii="Arial" w:hAnsi="Arial" w:cs="Arial" w:hint="default"/>
        <w:color w:val="333333"/>
        <w:sz w:val="2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F325AE"/>
    <w:multiLevelType w:val="hybridMultilevel"/>
    <w:tmpl w:val="216CB264"/>
    <w:lvl w:ilvl="0" w:tplc="AFF2821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1B0913"/>
    <w:multiLevelType w:val="hybridMultilevel"/>
    <w:tmpl w:val="76BC75C0"/>
    <w:lvl w:ilvl="0" w:tplc="BB8A2A2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A72815"/>
    <w:multiLevelType w:val="hybridMultilevel"/>
    <w:tmpl w:val="9EE8B544"/>
    <w:lvl w:ilvl="0" w:tplc="EF4A7FC2">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BFD700C"/>
    <w:multiLevelType w:val="hybridMultilevel"/>
    <w:tmpl w:val="48D6BD34"/>
    <w:lvl w:ilvl="0" w:tplc="B016E10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220117"/>
    <w:multiLevelType w:val="hybridMultilevel"/>
    <w:tmpl w:val="EE40C9F6"/>
    <w:lvl w:ilvl="0" w:tplc="82149BE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9324DD"/>
    <w:multiLevelType w:val="hybridMultilevel"/>
    <w:tmpl w:val="E0AE3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6A2591"/>
    <w:multiLevelType w:val="hybridMultilevel"/>
    <w:tmpl w:val="4F3E71A8"/>
    <w:lvl w:ilvl="0" w:tplc="D37A8D6E">
      <w:start w:val="1"/>
      <w:numFmt w:val="lowerRoman"/>
      <w:lvlText w:val="%1."/>
      <w:lvlJc w:val="left"/>
      <w:pPr>
        <w:ind w:left="1080" w:hanging="72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B42F46"/>
    <w:multiLevelType w:val="hybridMultilevel"/>
    <w:tmpl w:val="8438DB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C53247"/>
    <w:multiLevelType w:val="hybridMultilevel"/>
    <w:tmpl w:val="30941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ED0A60"/>
    <w:multiLevelType w:val="hybridMultilevel"/>
    <w:tmpl w:val="2D70736A"/>
    <w:lvl w:ilvl="0" w:tplc="B1E8958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0BD7665"/>
    <w:multiLevelType w:val="hybridMultilevel"/>
    <w:tmpl w:val="67E07A6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3E08BD"/>
    <w:multiLevelType w:val="hybridMultilevel"/>
    <w:tmpl w:val="F9920948"/>
    <w:lvl w:ilvl="0" w:tplc="B6FC714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AB5B4F"/>
    <w:multiLevelType w:val="hybridMultilevel"/>
    <w:tmpl w:val="DC9A9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D010ED"/>
    <w:multiLevelType w:val="hybridMultilevel"/>
    <w:tmpl w:val="D5BE85CE"/>
    <w:lvl w:ilvl="0" w:tplc="FFFFFFFF">
      <w:start w:val="1"/>
      <w:numFmt w:val="lowerRoman"/>
      <w:lvlText w:val="%1."/>
      <w:lvlJc w:val="left"/>
      <w:pPr>
        <w:ind w:left="1080" w:hanging="720"/>
      </w:pPr>
      <w:rPr>
        <w:rFonts w:ascii="Baxter Sans Core" w:eastAsiaTheme="minorHAnsi" w:hAnsi="Baxter Sans Core" w:cstheme="minorBidi" w:hint="default"/>
        <w:color w:val="auto"/>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EC35335"/>
    <w:multiLevelType w:val="hybridMultilevel"/>
    <w:tmpl w:val="DCE2654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8D5E85"/>
    <w:multiLevelType w:val="hybridMultilevel"/>
    <w:tmpl w:val="C4487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3D2AF6"/>
    <w:multiLevelType w:val="hybridMultilevel"/>
    <w:tmpl w:val="21D67992"/>
    <w:lvl w:ilvl="0" w:tplc="08090005">
      <w:start w:val="1"/>
      <w:numFmt w:val="bullet"/>
      <w:lvlText w:val=""/>
      <w:lvlJc w:val="left"/>
      <w:pPr>
        <w:ind w:left="1080" w:hanging="720"/>
      </w:pPr>
      <w:rPr>
        <w:rFonts w:ascii="Wingdings" w:hAnsi="Wingdings" w:hint="default"/>
        <w:color w:val="auto"/>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740357"/>
    <w:multiLevelType w:val="hybridMultilevel"/>
    <w:tmpl w:val="DFE4A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00799B"/>
    <w:multiLevelType w:val="hybridMultilevel"/>
    <w:tmpl w:val="6B423D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0474853"/>
    <w:multiLevelType w:val="hybridMultilevel"/>
    <w:tmpl w:val="900EF562"/>
    <w:lvl w:ilvl="0" w:tplc="A3988C8E">
      <w:start w:val="1"/>
      <w:numFmt w:val="lowerRoman"/>
      <w:lvlText w:val="%1."/>
      <w:lvlJc w:val="left"/>
      <w:pPr>
        <w:ind w:left="1080" w:hanging="720"/>
      </w:pPr>
      <w:rPr>
        <w:rFonts w:ascii="Segoe UI" w:hAnsi="Segoe UI" w:cs="Segoe UI" w:hint="default"/>
        <w:i/>
        <w:color w:val="0D0D0D"/>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14C368D"/>
    <w:multiLevelType w:val="hybridMultilevel"/>
    <w:tmpl w:val="21DA0E5C"/>
    <w:lvl w:ilvl="0" w:tplc="D7E279EE">
      <w:start w:val="1"/>
      <w:numFmt w:val="lowerRoman"/>
      <w:lvlText w:val="%1."/>
      <w:lvlJc w:val="left"/>
      <w:pPr>
        <w:ind w:left="920" w:hanging="720"/>
      </w:pPr>
      <w:rPr>
        <w:rFonts w:asciiTheme="majorHAnsi" w:hAnsiTheme="majorHAnsi" w:cstheme="majorHAnsi" w:hint="default"/>
        <w:sz w:val="22"/>
      </w:rPr>
    </w:lvl>
    <w:lvl w:ilvl="1" w:tplc="08090019" w:tentative="1">
      <w:start w:val="1"/>
      <w:numFmt w:val="lowerLetter"/>
      <w:lvlText w:val="%2."/>
      <w:lvlJc w:val="left"/>
      <w:pPr>
        <w:ind w:left="1280" w:hanging="360"/>
      </w:pPr>
    </w:lvl>
    <w:lvl w:ilvl="2" w:tplc="0809001B" w:tentative="1">
      <w:start w:val="1"/>
      <w:numFmt w:val="lowerRoman"/>
      <w:lvlText w:val="%3."/>
      <w:lvlJc w:val="right"/>
      <w:pPr>
        <w:ind w:left="2000" w:hanging="180"/>
      </w:pPr>
    </w:lvl>
    <w:lvl w:ilvl="3" w:tplc="0809000F" w:tentative="1">
      <w:start w:val="1"/>
      <w:numFmt w:val="decimal"/>
      <w:lvlText w:val="%4."/>
      <w:lvlJc w:val="left"/>
      <w:pPr>
        <w:ind w:left="2720" w:hanging="360"/>
      </w:pPr>
    </w:lvl>
    <w:lvl w:ilvl="4" w:tplc="08090019" w:tentative="1">
      <w:start w:val="1"/>
      <w:numFmt w:val="lowerLetter"/>
      <w:lvlText w:val="%5."/>
      <w:lvlJc w:val="left"/>
      <w:pPr>
        <w:ind w:left="3440" w:hanging="360"/>
      </w:pPr>
    </w:lvl>
    <w:lvl w:ilvl="5" w:tplc="0809001B" w:tentative="1">
      <w:start w:val="1"/>
      <w:numFmt w:val="lowerRoman"/>
      <w:lvlText w:val="%6."/>
      <w:lvlJc w:val="right"/>
      <w:pPr>
        <w:ind w:left="4160" w:hanging="180"/>
      </w:pPr>
    </w:lvl>
    <w:lvl w:ilvl="6" w:tplc="0809000F" w:tentative="1">
      <w:start w:val="1"/>
      <w:numFmt w:val="decimal"/>
      <w:lvlText w:val="%7."/>
      <w:lvlJc w:val="left"/>
      <w:pPr>
        <w:ind w:left="4880" w:hanging="360"/>
      </w:pPr>
    </w:lvl>
    <w:lvl w:ilvl="7" w:tplc="08090019" w:tentative="1">
      <w:start w:val="1"/>
      <w:numFmt w:val="lowerLetter"/>
      <w:lvlText w:val="%8."/>
      <w:lvlJc w:val="left"/>
      <w:pPr>
        <w:ind w:left="5600" w:hanging="360"/>
      </w:pPr>
    </w:lvl>
    <w:lvl w:ilvl="8" w:tplc="0809001B" w:tentative="1">
      <w:start w:val="1"/>
      <w:numFmt w:val="lowerRoman"/>
      <w:lvlText w:val="%9."/>
      <w:lvlJc w:val="right"/>
      <w:pPr>
        <w:ind w:left="6320" w:hanging="180"/>
      </w:pPr>
    </w:lvl>
  </w:abstractNum>
  <w:num w:numId="1" w16cid:durableId="556477905">
    <w:abstractNumId w:val="0"/>
  </w:num>
  <w:num w:numId="2" w16cid:durableId="285432172">
    <w:abstractNumId w:val="8"/>
  </w:num>
  <w:num w:numId="3" w16cid:durableId="470901631">
    <w:abstractNumId w:val="10"/>
  </w:num>
  <w:num w:numId="4" w16cid:durableId="713427887">
    <w:abstractNumId w:val="4"/>
  </w:num>
  <w:num w:numId="5" w16cid:durableId="199513221">
    <w:abstractNumId w:val="9"/>
  </w:num>
  <w:num w:numId="6" w16cid:durableId="1911500620">
    <w:abstractNumId w:val="13"/>
  </w:num>
  <w:num w:numId="7" w16cid:durableId="993529790">
    <w:abstractNumId w:val="6"/>
  </w:num>
  <w:num w:numId="8" w16cid:durableId="1884170401">
    <w:abstractNumId w:val="18"/>
  </w:num>
  <w:num w:numId="9" w16cid:durableId="1016535586">
    <w:abstractNumId w:val="19"/>
  </w:num>
  <w:num w:numId="10" w16cid:durableId="325477898">
    <w:abstractNumId w:val="21"/>
  </w:num>
  <w:num w:numId="11" w16cid:durableId="2089620429">
    <w:abstractNumId w:val="15"/>
  </w:num>
  <w:num w:numId="12" w16cid:durableId="400829871">
    <w:abstractNumId w:val="17"/>
  </w:num>
  <w:num w:numId="13" w16cid:durableId="315384154">
    <w:abstractNumId w:val="11"/>
  </w:num>
  <w:num w:numId="14" w16cid:durableId="2096438992">
    <w:abstractNumId w:val="14"/>
  </w:num>
  <w:num w:numId="15" w16cid:durableId="1201625896">
    <w:abstractNumId w:val="16"/>
  </w:num>
  <w:num w:numId="16" w16cid:durableId="742028521">
    <w:abstractNumId w:val="2"/>
  </w:num>
  <w:num w:numId="17" w16cid:durableId="584000810">
    <w:abstractNumId w:val="3"/>
  </w:num>
  <w:num w:numId="18" w16cid:durableId="1938783752">
    <w:abstractNumId w:val="5"/>
  </w:num>
  <w:num w:numId="19" w16cid:durableId="804278886">
    <w:abstractNumId w:val="20"/>
  </w:num>
  <w:num w:numId="20" w16cid:durableId="2011131930">
    <w:abstractNumId w:val="1"/>
  </w:num>
  <w:num w:numId="21" w16cid:durableId="218366173">
    <w:abstractNumId w:val="12"/>
  </w:num>
  <w:num w:numId="22" w16cid:durableId="212719297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hanashree Nangre (Student)">
    <w15:presenceInfo w15:providerId="AD" w15:userId="S::2544403@dundee.ac.uk::707db28b-6363-452a-af62-de372c3231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558"/>
    <w:rsid w:val="000004EE"/>
    <w:rsid w:val="000029AB"/>
    <w:rsid w:val="0001383A"/>
    <w:rsid w:val="00015B8D"/>
    <w:rsid w:val="00032105"/>
    <w:rsid w:val="00060DE9"/>
    <w:rsid w:val="00063F1A"/>
    <w:rsid w:val="00075A6D"/>
    <w:rsid w:val="00086178"/>
    <w:rsid w:val="000A703F"/>
    <w:rsid w:val="000D3616"/>
    <w:rsid w:val="000D68D6"/>
    <w:rsid w:val="0011073B"/>
    <w:rsid w:val="00113BE5"/>
    <w:rsid w:val="00114ED4"/>
    <w:rsid w:val="00125FB9"/>
    <w:rsid w:val="0012757C"/>
    <w:rsid w:val="00131AD0"/>
    <w:rsid w:val="00165243"/>
    <w:rsid w:val="00174BC5"/>
    <w:rsid w:val="001B37C5"/>
    <w:rsid w:val="001D1BCD"/>
    <w:rsid w:val="002030C0"/>
    <w:rsid w:val="00210168"/>
    <w:rsid w:val="0021021B"/>
    <w:rsid w:val="00213EE6"/>
    <w:rsid w:val="00247A05"/>
    <w:rsid w:val="00280749"/>
    <w:rsid w:val="00285C79"/>
    <w:rsid w:val="002A4EFD"/>
    <w:rsid w:val="002B4776"/>
    <w:rsid w:val="002D4FDB"/>
    <w:rsid w:val="002D5171"/>
    <w:rsid w:val="002D72D6"/>
    <w:rsid w:val="002E5513"/>
    <w:rsid w:val="002F103C"/>
    <w:rsid w:val="0030325C"/>
    <w:rsid w:val="003033B4"/>
    <w:rsid w:val="00310C22"/>
    <w:rsid w:val="00315D3A"/>
    <w:rsid w:val="0031767D"/>
    <w:rsid w:val="003370A7"/>
    <w:rsid w:val="00362416"/>
    <w:rsid w:val="003628BC"/>
    <w:rsid w:val="003970D5"/>
    <w:rsid w:val="003A1023"/>
    <w:rsid w:val="003A48FC"/>
    <w:rsid w:val="003B3435"/>
    <w:rsid w:val="003B52B7"/>
    <w:rsid w:val="003B537D"/>
    <w:rsid w:val="003B79DC"/>
    <w:rsid w:val="003C1938"/>
    <w:rsid w:val="003D3518"/>
    <w:rsid w:val="00411B12"/>
    <w:rsid w:val="00421969"/>
    <w:rsid w:val="0042631C"/>
    <w:rsid w:val="00447349"/>
    <w:rsid w:val="00452CC8"/>
    <w:rsid w:val="004903F1"/>
    <w:rsid w:val="004B284B"/>
    <w:rsid w:val="004B3949"/>
    <w:rsid w:val="004C0170"/>
    <w:rsid w:val="004E43DA"/>
    <w:rsid w:val="004E73C8"/>
    <w:rsid w:val="00502164"/>
    <w:rsid w:val="00502EBC"/>
    <w:rsid w:val="005136CE"/>
    <w:rsid w:val="00524934"/>
    <w:rsid w:val="0053063D"/>
    <w:rsid w:val="00534E42"/>
    <w:rsid w:val="00553175"/>
    <w:rsid w:val="00564C99"/>
    <w:rsid w:val="00570A02"/>
    <w:rsid w:val="00571CAD"/>
    <w:rsid w:val="0059049B"/>
    <w:rsid w:val="00592F25"/>
    <w:rsid w:val="005A5228"/>
    <w:rsid w:val="005F7FC7"/>
    <w:rsid w:val="006038E7"/>
    <w:rsid w:val="00614D11"/>
    <w:rsid w:val="00631E97"/>
    <w:rsid w:val="00633156"/>
    <w:rsid w:val="00642608"/>
    <w:rsid w:val="006469E2"/>
    <w:rsid w:val="00654B0C"/>
    <w:rsid w:val="00657E6B"/>
    <w:rsid w:val="0066443B"/>
    <w:rsid w:val="006744FC"/>
    <w:rsid w:val="006771A6"/>
    <w:rsid w:val="006803BA"/>
    <w:rsid w:val="006832C0"/>
    <w:rsid w:val="006837F1"/>
    <w:rsid w:val="00684222"/>
    <w:rsid w:val="00694CFE"/>
    <w:rsid w:val="006A6EF7"/>
    <w:rsid w:val="006B3E7B"/>
    <w:rsid w:val="006C637F"/>
    <w:rsid w:val="006D272A"/>
    <w:rsid w:val="006E6288"/>
    <w:rsid w:val="007170B3"/>
    <w:rsid w:val="00723444"/>
    <w:rsid w:val="00734129"/>
    <w:rsid w:val="00737BB6"/>
    <w:rsid w:val="00742AB5"/>
    <w:rsid w:val="0075018D"/>
    <w:rsid w:val="00764C35"/>
    <w:rsid w:val="00765045"/>
    <w:rsid w:val="0077006C"/>
    <w:rsid w:val="007753C3"/>
    <w:rsid w:val="00780336"/>
    <w:rsid w:val="00785C24"/>
    <w:rsid w:val="00786F56"/>
    <w:rsid w:val="00786FFB"/>
    <w:rsid w:val="00794EF9"/>
    <w:rsid w:val="007A5759"/>
    <w:rsid w:val="007C766D"/>
    <w:rsid w:val="007F5283"/>
    <w:rsid w:val="007F65A5"/>
    <w:rsid w:val="007F7BA3"/>
    <w:rsid w:val="00811A9C"/>
    <w:rsid w:val="00813572"/>
    <w:rsid w:val="008155A4"/>
    <w:rsid w:val="00816758"/>
    <w:rsid w:val="00823DAF"/>
    <w:rsid w:val="00840F7F"/>
    <w:rsid w:val="00844205"/>
    <w:rsid w:val="0085286E"/>
    <w:rsid w:val="008573C6"/>
    <w:rsid w:val="008634ED"/>
    <w:rsid w:val="00863BC9"/>
    <w:rsid w:val="008662BA"/>
    <w:rsid w:val="00872FC4"/>
    <w:rsid w:val="008760D2"/>
    <w:rsid w:val="00883865"/>
    <w:rsid w:val="00895F09"/>
    <w:rsid w:val="008B153C"/>
    <w:rsid w:val="008B693C"/>
    <w:rsid w:val="008C11F2"/>
    <w:rsid w:val="008D203A"/>
    <w:rsid w:val="008D210E"/>
    <w:rsid w:val="008D758E"/>
    <w:rsid w:val="008E53CB"/>
    <w:rsid w:val="008F28EF"/>
    <w:rsid w:val="008F44B6"/>
    <w:rsid w:val="00911446"/>
    <w:rsid w:val="00912D71"/>
    <w:rsid w:val="0095353C"/>
    <w:rsid w:val="00994317"/>
    <w:rsid w:val="00994C22"/>
    <w:rsid w:val="009B5FA2"/>
    <w:rsid w:val="009C0E12"/>
    <w:rsid w:val="009C181E"/>
    <w:rsid w:val="009C2125"/>
    <w:rsid w:val="009D0D8F"/>
    <w:rsid w:val="009D3491"/>
    <w:rsid w:val="009D5062"/>
    <w:rsid w:val="009E1A08"/>
    <w:rsid w:val="009F6C00"/>
    <w:rsid w:val="00A06429"/>
    <w:rsid w:val="00A3426D"/>
    <w:rsid w:val="00A4135E"/>
    <w:rsid w:val="00A433E2"/>
    <w:rsid w:val="00A50DC3"/>
    <w:rsid w:val="00A76187"/>
    <w:rsid w:val="00AB7558"/>
    <w:rsid w:val="00AD14E6"/>
    <w:rsid w:val="00AD3F6F"/>
    <w:rsid w:val="00AE0186"/>
    <w:rsid w:val="00AE2FB3"/>
    <w:rsid w:val="00AF1106"/>
    <w:rsid w:val="00B013A3"/>
    <w:rsid w:val="00B26F5E"/>
    <w:rsid w:val="00B30C75"/>
    <w:rsid w:val="00B47D42"/>
    <w:rsid w:val="00B53ED1"/>
    <w:rsid w:val="00B70746"/>
    <w:rsid w:val="00B778AA"/>
    <w:rsid w:val="00B809F5"/>
    <w:rsid w:val="00B97D47"/>
    <w:rsid w:val="00BD437E"/>
    <w:rsid w:val="00BD61D6"/>
    <w:rsid w:val="00BE1D16"/>
    <w:rsid w:val="00BE6106"/>
    <w:rsid w:val="00BF616E"/>
    <w:rsid w:val="00C2413A"/>
    <w:rsid w:val="00C5452A"/>
    <w:rsid w:val="00C5791D"/>
    <w:rsid w:val="00C618DA"/>
    <w:rsid w:val="00C66A7D"/>
    <w:rsid w:val="00C764BB"/>
    <w:rsid w:val="00C76F1C"/>
    <w:rsid w:val="00C77E43"/>
    <w:rsid w:val="00C96D45"/>
    <w:rsid w:val="00CA72BE"/>
    <w:rsid w:val="00CB5ADD"/>
    <w:rsid w:val="00CC76C7"/>
    <w:rsid w:val="00CD425B"/>
    <w:rsid w:val="00CF2990"/>
    <w:rsid w:val="00CF3E84"/>
    <w:rsid w:val="00D01B8D"/>
    <w:rsid w:val="00D022CE"/>
    <w:rsid w:val="00D119FF"/>
    <w:rsid w:val="00D12C5D"/>
    <w:rsid w:val="00D149EF"/>
    <w:rsid w:val="00D22658"/>
    <w:rsid w:val="00D230DF"/>
    <w:rsid w:val="00D32417"/>
    <w:rsid w:val="00D42F51"/>
    <w:rsid w:val="00D56AF1"/>
    <w:rsid w:val="00DA7C42"/>
    <w:rsid w:val="00DB0A0E"/>
    <w:rsid w:val="00DC10C2"/>
    <w:rsid w:val="00DC222B"/>
    <w:rsid w:val="00DD257B"/>
    <w:rsid w:val="00DD7CA5"/>
    <w:rsid w:val="00DE5447"/>
    <w:rsid w:val="00DE7A7C"/>
    <w:rsid w:val="00DF5C8D"/>
    <w:rsid w:val="00DF78C0"/>
    <w:rsid w:val="00E23151"/>
    <w:rsid w:val="00E27439"/>
    <w:rsid w:val="00E4106B"/>
    <w:rsid w:val="00E46AE9"/>
    <w:rsid w:val="00E50A5E"/>
    <w:rsid w:val="00E53452"/>
    <w:rsid w:val="00E71309"/>
    <w:rsid w:val="00E7497F"/>
    <w:rsid w:val="00E86E03"/>
    <w:rsid w:val="00E941FE"/>
    <w:rsid w:val="00EA5F0D"/>
    <w:rsid w:val="00EB3D67"/>
    <w:rsid w:val="00EB68FC"/>
    <w:rsid w:val="00EC17DB"/>
    <w:rsid w:val="00EE5F15"/>
    <w:rsid w:val="00EF224E"/>
    <w:rsid w:val="00F078F8"/>
    <w:rsid w:val="00F11146"/>
    <w:rsid w:val="00F13672"/>
    <w:rsid w:val="00F2528B"/>
    <w:rsid w:val="00F2753B"/>
    <w:rsid w:val="00F35162"/>
    <w:rsid w:val="00F402FC"/>
    <w:rsid w:val="00F418FC"/>
    <w:rsid w:val="00F42179"/>
    <w:rsid w:val="00F422F1"/>
    <w:rsid w:val="00F42625"/>
    <w:rsid w:val="00F76393"/>
    <w:rsid w:val="00F77213"/>
    <w:rsid w:val="00F827C2"/>
    <w:rsid w:val="00F8322C"/>
    <w:rsid w:val="00F91330"/>
    <w:rsid w:val="00F9543A"/>
    <w:rsid w:val="00FA2F8E"/>
    <w:rsid w:val="00FB0CAE"/>
    <w:rsid w:val="00FB1276"/>
    <w:rsid w:val="00FB4331"/>
    <w:rsid w:val="00FB6ABA"/>
    <w:rsid w:val="00FE2FBB"/>
    <w:rsid w:val="00FE360A"/>
    <w:rsid w:val="00FF3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A32CB5"/>
  <w15:docId w15:val="{EC9D6AE2-DB39-4810-8A79-A2B439962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331"/>
    <w:pPr>
      <w:spacing w:after="160" w:line="259"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7558"/>
    <w:rPr>
      <w:rFonts w:eastAsia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426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625"/>
    <w:rPr>
      <w:rFonts w:ascii="Segoe UI" w:eastAsiaTheme="minorHAnsi" w:hAnsi="Segoe UI" w:cs="Segoe UI"/>
      <w:sz w:val="18"/>
      <w:szCs w:val="18"/>
      <w:lang w:val="en-GB"/>
    </w:rPr>
  </w:style>
  <w:style w:type="paragraph" w:styleId="Header">
    <w:name w:val="header"/>
    <w:basedOn w:val="Normal"/>
    <w:link w:val="HeaderChar"/>
    <w:uiPriority w:val="99"/>
    <w:unhideWhenUsed/>
    <w:rsid w:val="00EC1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7DB"/>
    <w:rPr>
      <w:rFonts w:eastAsiaTheme="minorHAnsi"/>
      <w:sz w:val="22"/>
      <w:szCs w:val="22"/>
      <w:lang w:val="en-GB"/>
    </w:rPr>
  </w:style>
  <w:style w:type="paragraph" w:styleId="Footer">
    <w:name w:val="footer"/>
    <w:basedOn w:val="Normal"/>
    <w:link w:val="FooterChar"/>
    <w:uiPriority w:val="99"/>
    <w:unhideWhenUsed/>
    <w:rsid w:val="00EC1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7DB"/>
    <w:rPr>
      <w:rFonts w:eastAsiaTheme="minorHAnsi"/>
      <w:sz w:val="22"/>
      <w:szCs w:val="22"/>
      <w:lang w:val="en-GB"/>
    </w:rPr>
  </w:style>
  <w:style w:type="character" w:styleId="CommentReference">
    <w:name w:val="annotation reference"/>
    <w:basedOn w:val="DefaultParagraphFont"/>
    <w:uiPriority w:val="99"/>
    <w:semiHidden/>
    <w:unhideWhenUsed/>
    <w:rsid w:val="005136CE"/>
    <w:rPr>
      <w:sz w:val="16"/>
      <w:szCs w:val="16"/>
    </w:rPr>
  </w:style>
  <w:style w:type="paragraph" w:styleId="CommentText">
    <w:name w:val="annotation text"/>
    <w:basedOn w:val="Normal"/>
    <w:link w:val="CommentTextChar"/>
    <w:uiPriority w:val="99"/>
    <w:unhideWhenUsed/>
    <w:rsid w:val="005136CE"/>
    <w:pPr>
      <w:spacing w:line="240" w:lineRule="auto"/>
    </w:pPr>
    <w:rPr>
      <w:sz w:val="20"/>
      <w:szCs w:val="20"/>
    </w:rPr>
  </w:style>
  <w:style w:type="character" w:customStyle="1" w:styleId="CommentTextChar">
    <w:name w:val="Comment Text Char"/>
    <w:basedOn w:val="DefaultParagraphFont"/>
    <w:link w:val="CommentText"/>
    <w:uiPriority w:val="99"/>
    <w:rsid w:val="005136CE"/>
    <w:rPr>
      <w:rFonts w:eastAsiaTheme="minorHAnsi"/>
      <w:sz w:val="20"/>
      <w:szCs w:val="20"/>
      <w:lang w:val="en-GB"/>
    </w:rPr>
  </w:style>
  <w:style w:type="paragraph" w:styleId="CommentSubject">
    <w:name w:val="annotation subject"/>
    <w:basedOn w:val="CommentText"/>
    <w:next w:val="CommentText"/>
    <w:link w:val="CommentSubjectChar"/>
    <w:uiPriority w:val="99"/>
    <w:semiHidden/>
    <w:unhideWhenUsed/>
    <w:rsid w:val="005136CE"/>
    <w:rPr>
      <w:b/>
      <w:bCs/>
    </w:rPr>
  </w:style>
  <w:style w:type="character" w:customStyle="1" w:styleId="CommentSubjectChar">
    <w:name w:val="Comment Subject Char"/>
    <w:basedOn w:val="CommentTextChar"/>
    <w:link w:val="CommentSubject"/>
    <w:uiPriority w:val="99"/>
    <w:semiHidden/>
    <w:rsid w:val="005136CE"/>
    <w:rPr>
      <w:rFonts w:eastAsiaTheme="minorHAnsi"/>
      <w:b/>
      <w:bCs/>
      <w:sz w:val="20"/>
      <w:szCs w:val="20"/>
      <w:lang w:val="en-GB"/>
    </w:rPr>
  </w:style>
  <w:style w:type="character" w:styleId="PageNumber">
    <w:name w:val="page number"/>
    <w:basedOn w:val="DefaultParagraphFont"/>
    <w:uiPriority w:val="99"/>
    <w:semiHidden/>
    <w:unhideWhenUsed/>
    <w:rsid w:val="00E71309"/>
  </w:style>
  <w:style w:type="character" w:styleId="Hyperlink">
    <w:name w:val="Hyperlink"/>
    <w:basedOn w:val="DefaultParagraphFont"/>
    <w:uiPriority w:val="99"/>
    <w:unhideWhenUsed/>
    <w:rsid w:val="0085286E"/>
    <w:rPr>
      <w:color w:val="0000FF" w:themeColor="hyperlink"/>
      <w:u w:val="single"/>
    </w:rPr>
  </w:style>
  <w:style w:type="paragraph" w:styleId="FootnoteText">
    <w:name w:val="footnote text"/>
    <w:basedOn w:val="Normal"/>
    <w:link w:val="FootnoteTextChar"/>
    <w:uiPriority w:val="99"/>
    <w:semiHidden/>
    <w:unhideWhenUsed/>
    <w:rsid w:val="00A433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33E2"/>
    <w:rPr>
      <w:rFonts w:eastAsiaTheme="minorHAnsi"/>
      <w:sz w:val="20"/>
      <w:szCs w:val="20"/>
      <w:lang w:val="en-GB"/>
    </w:rPr>
  </w:style>
  <w:style w:type="character" w:styleId="FootnoteReference">
    <w:name w:val="footnote reference"/>
    <w:basedOn w:val="DefaultParagraphFont"/>
    <w:uiPriority w:val="99"/>
    <w:semiHidden/>
    <w:unhideWhenUsed/>
    <w:rsid w:val="00A433E2"/>
    <w:rPr>
      <w:vertAlign w:val="superscript"/>
    </w:rPr>
  </w:style>
  <w:style w:type="character" w:styleId="FollowedHyperlink">
    <w:name w:val="FollowedHyperlink"/>
    <w:basedOn w:val="DefaultParagraphFont"/>
    <w:uiPriority w:val="99"/>
    <w:semiHidden/>
    <w:unhideWhenUsed/>
    <w:rsid w:val="00421969"/>
    <w:rPr>
      <w:color w:val="800080" w:themeColor="followedHyperlink"/>
      <w:u w:val="single"/>
    </w:rPr>
  </w:style>
  <w:style w:type="character" w:styleId="UnresolvedMention">
    <w:name w:val="Unresolved Mention"/>
    <w:basedOn w:val="DefaultParagraphFont"/>
    <w:uiPriority w:val="99"/>
    <w:semiHidden/>
    <w:unhideWhenUsed/>
    <w:rsid w:val="000D68D6"/>
    <w:rPr>
      <w:color w:val="605E5C"/>
      <w:shd w:val="clear" w:color="auto" w:fill="E1DFDD"/>
    </w:rPr>
  </w:style>
  <w:style w:type="character" w:customStyle="1" w:styleId="normaltextrun">
    <w:name w:val="normaltextrun"/>
    <w:basedOn w:val="DefaultParagraphFont"/>
    <w:rsid w:val="00EE5F15"/>
  </w:style>
  <w:style w:type="character" w:customStyle="1" w:styleId="eop">
    <w:name w:val="eop"/>
    <w:basedOn w:val="DefaultParagraphFont"/>
    <w:rsid w:val="00EE5F15"/>
  </w:style>
  <w:style w:type="character" w:styleId="Emphasis">
    <w:name w:val="Emphasis"/>
    <w:basedOn w:val="DefaultParagraphFont"/>
    <w:uiPriority w:val="20"/>
    <w:qFormat/>
    <w:rsid w:val="00DF78C0"/>
    <w:rPr>
      <w:i/>
      <w:iCs/>
    </w:rPr>
  </w:style>
  <w:style w:type="paragraph" w:styleId="ListParagraph">
    <w:name w:val="List Paragraph"/>
    <w:basedOn w:val="Normal"/>
    <w:uiPriority w:val="34"/>
    <w:qFormat/>
    <w:rsid w:val="00DF78C0"/>
    <w:pPr>
      <w:ind w:left="720"/>
      <w:contextualSpacing/>
    </w:pPr>
  </w:style>
  <w:style w:type="character" w:customStyle="1" w:styleId="apple-converted-space">
    <w:name w:val="apple-converted-space"/>
    <w:basedOn w:val="DefaultParagraphFont"/>
    <w:rsid w:val="00502164"/>
  </w:style>
  <w:style w:type="paragraph" w:customStyle="1" w:styleId="paragraph">
    <w:name w:val="paragraph"/>
    <w:basedOn w:val="Normal"/>
    <w:rsid w:val="0050216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3A48FC"/>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539485">
      <w:bodyDiv w:val="1"/>
      <w:marLeft w:val="0"/>
      <w:marRight w:val="0"/>
      <w:marTop w:val="0"/>
      <w:marBottom w:val="0"/>
      <w:divBdr>
        <w:top w:val="none" w:sz="0" w:space="0" w:color="auto"/>
        <w:left w:val="none" w:sz="0" w:space="0" w:color="auto"/>
        <w:bottom w:val="none" w:sz="0" w:space="0" w:color="auto"/>
        <w:right w:val="none" w:sz="0" w:space="0" w:color="auto"/>
      </w:divBdr>
    </w:div>
    <w:div w:id="1594508416">
      <w:bodyDiv w:val="1"/>
      <w:marLeft w:val="0"/>
      <w:marRight w:val="0"/>
      <w:marTop w:val="0"/>
      <w:marBottom w:val="0"/>
      <w:divBdr>
        <w:top w:val="none" w:sz="0" w:space="0" w:color="auto"/>
        <w:left w:val="none" w:sz="0" w:space="0" w:color="auto"/>
        <w:bottom w:val="none" w:sz="0" w:space="0" w:color="auto"/>
        <w:right w:val="none" w:sz="0" w:space="0" w:color="auto"/>
      </w:divBdr>
      <w:divsChild>
        <w:div w:id="288051098">
          <w:marLeft w:val="0"/>
          <w:marRight w:val="0"/>
          <w:marTop w:val="0"/>
          <w:marBottom w:val="0"/>
          <w:divBdr>
            <w:top w:val="none" w:sz="0" w:space="0" w:color="auto"/>
            <w:left w:val="none" w:sz="0" w:space="0" w:color="auto"/>
            <w:bottom w:val="none" w:sz="0" w:space="0" w:color="auto"/>
            <w:right w:val="none" w:sz="0" w:space="0" w:color="auto"/>
          </w:divBdr>
        </w:div>
        <w:div w:id="1763527332">
          <w:marLeft w:val="0"/>
          <w:marRight w:val="0"/>
          <w:marTop w:val="0"/>
          <w:marBottom w:val="0"/>
          <w:divBdr>
            <w:top w:val="none" w:sz="0" w:space="0" w:color="auto"/>
            <w:left w:val="none" w:sz="0" w:space="0" w:color="auto"/>
            <w:bottom w:val="none" w:sz="0" w:space="0" w:color="auto"/>
            <w:right w:val="none" w:sz="0" w:space="0" w:color="auto"/>
          </w:divBdr>
        </w:div>
        <w:div w:id="261257454">
          <w:marLeft w:val="0"/>
          <w:marRight w:val="0"/>
          <w:marTop w:val="0"/>
          <w:marBottom w:val="0"/>
          <w:divBdr>
            <w:top w:val="none" w:sz="0" w:space="0" w:color="auto"/>
            <w:left w:val="none" w:sz="0" w:space="0" w:color="auto"/>
            <w:bottom w:val="none" w:sz="0" w:space="0" w:color="auto"/>
            <w:right w:val="none" w:sz="0" w:space="0" w:color="auto"/>
          </w:divBdr>
        </w:div>
      </w:divsChild>
    </w:div>
    <w:div w:id="16057231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gov.scot/organisations/disclosure-scotland/" TargetMode="External"/><Relationship Id="rId13" Type="http://schemas.openxmlformats.org/officeDocument/2006/relationships/hyperlink" Target="https://www.dundee.ac.uk/corporate-information/forms-and-b-additional-guidance-data-management" TargetMode="External"/><Relationship Id="rId18" Type="http://schemas.openxmlformats.org/officeDocument/2006/relationships/hyperlink" Target="https://www.dundee.ac.uk/corporate-information/policy-non-clinical-research-involving-human-participants"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ico.org.uk/for-organisations/guide-to-the-general-data-protection-regulation-gdpr/lawful-basis-for-processing/special-category-data/" TargetMode="External"/><Relationship Id="rId17" Type="http://schemas.openxmlformats.org/officeDocument/2006/relationships/hyperlink" Target="https://www.dundee.ac.uk/safety/policy/general/spa44-201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undee.ac.uk/safety/policy/general/spa11-2002/" TargetMode="External"/><Relationship Id="rId20" Type="http://schemas.openxmlformats.org/officeDocument/2006/relationships/customXml" Target="ink/ink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o.org.uk/for-organisations/guide-to-the-general-data-protection-regulation-gdpr/principles/lawfulness-fairness-and-transparency/"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dundee.ac.uk/corporate-information/forms-and-b-additional-guidance-data-management" TargetMode="External"/><Relationship Id="rId23" Type="http://schemas.openxmlformats.org/officeDocument/2006/relationships/footer" Target="footer1.xml"/><Relationship Id="rId10" Type="http://schemas.openxmlformats.org/officeDocument/2006/relationships/hyperlink" Target="https://www.dundee.ac.uk/corporate-information/forms-and-b-additional-guidance-data-management"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dundee.ac.uk/corporate-information/forms-and-b-additional-guidance-data-management" TargetMode="External"/><Relationship Id="rId14" Type="http://schemas.openxmlformats.org/officeDocument/2006/relationships/hyperlink" Target="https://www.dundee.ac.uk/corporate-information/forms-and-b-additional-guidance-data-management"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dundee.ac.uk/information-governance/dataprotection/" TargetMode="External"/><Relationship Id="rId3" Type="http://schemas.openxmlformats.org/officeDocument/2006/relationships/hyperlink" Target="https://www.dundee.ac.uk/information-governance/dataprotection/" TargetMode="External"/><Relationship Id="rId7" Type="http://schemas.openxmlformats.org/officeDocument/2006/relationships/hyperlink" Target="https://www.dundee.ac.uk/corporate-information/information-security-classification-scheme" TargetMode="External"/><Relationship Id="rId2" Type="http://schemas.openxmlformats.org/officeDocument/2006/relationships/hyperlink" Target="https://www.legislation.gov.uk/ukpga/1991/50/contents" TargetMode="External"/><Relationship Id="rId1" Type="http://schemas.openxmlformats.org/officeDocument/2006/relationships/hyperlink" Target="https://www.onlinesurveys.ac.uk/" TargetMode="External"/><Relationship Id="rId6" Type="http://schemas.openxmlformats.org/officeDocument/2006/relationships/hyperlink" Target="mailto:dataprotection@dundee.ac.uk" TargetMode="External"/><Relationship Id="rId5" Type="http://schemas.openxmlformats.org/officeDocument/2006/relationships/hyperlink" Target="https://www.dundee.ac.uk/information-governance/dataprotection/" TargetMode="External"/><Relationship Id="rId4" Type="http://schemas.openxmlformats.org/officeDocument/2006/relationships/hyperlink" Target="https://ico.org.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2T11:16:55.965"/>
    </inkml:context>
    <inkml:brush xml:id="br0">
      <inkml:brushProperty name="width" value="0.02502" units="cm"/>
      <inkml:brushProperty name="height" value="0.02502" units="cm"/>
      <inkml:brushProperty name="color" value="#004F8B"/>
    </inkml:brush>
    <inkml:brush xml:id="br1">
      <inkml:brushProperty name="width" value="0.025" units="cm"/>
      <inkml:brushProperty name="height" value="0.025" units="cm"/>
      <inkml:brushProperty name="color" value="#004F8B"/>
    </inkml:brush>
  </inkml:definitions>
  <inkml:trace contextRef="#ctx0" brushRef="#br0">570 166 24575,'-21'5'0,"-17"4"0,0 2 0,0 1 0,1 2 0,1 2 0,-41 23 0,62-30 0,1 1 0,-1 0 0,1 1 0,1 1 0,0 0 0,1 1 0,0 0 0,1 1 0,0 0 0,2 1 0,-1 0 0,2 0 0,0 1 0,-6 17 0,7-10 0,2 0 0,0 0 0,1 0 0,1 0 0,2 1 0,0 0 0,1-1 0,2 1 0,0-1 0,2 1 0,0-1 0,2 0 0,0-1 0,1 1 0,21 40 0,-20-48 0,0 0 0,2 0 0,0-1 0,0 0 0,1-1 0,1 0 0,0-1 0,1 0 0,26 18 0,-27-23 0,0 0 0,1 0 0,0-1 0,0-1 0,0 0 0,1-1 0,0 0 0,0-1 0,0-1 0,0 0 0,0-1 0,29-2 0,-26 0 0,1-2 0,-1 0 0,0-1 0,0 0 0,0-1 0,0-2 0,-1 1 0,0-2 0,-1 0 0,1-1 0,-2 0 0,1-2 0,-1 1 0,16-17 0,-14 10 0,0 0 0,-1-1 0,-1-1 0,-1-1 0,0 1 0,-2-2 0,0 0 0,-1 0 0,-2-1 0,9-30 0,-9 20 0,-1-1 0,-1 0 0,-2 0 0,-2 0 0,-1 0 0,-1-1 0,-2 1 0,-1 0 0,-2 0 0,-13-47 0,13 61 0,-1 1 0,-1 0 0,-1 1 0,0 0 0,-2 0 0,1 0 0,-2 1 0,0 1 0,-1 0 0,-1 1 0,0 0 0,-1 0 0,0 2 0,-1 0 0,0 0 0,-1 2 0,-1 0 0,1 0 0,-29-10 0,24 13 0,-1 1 0,1 0 0,-1 2 0,0 1 0,0 0 0,-1 2 0,1 0 0,0 2 0,0 0 0,0 2 0,-34 7 0,36-5 0,1 0 0,1 2 0,-1 0 0,1 1 0,1 1 0,-1 0 0,1 1 0,1 1 0,0 1 0,1 0 0,0 1 0,1 1 0,-16 19 0,22-24 0,1 1 0,1 1 0,0-1 0,0 1 0,1 0 0,1 0 0,0 1 0,0 0 0,1-1 0,0 1 0,1 0 0,1 0 0,-1 14 0,3-11 0,0 0 0,0-1 0,1 1 0,1 0 0,1 0 0,0-1 0,1 0 0,0 0 0,1 0 0,10 17 0,4-1 38,0-1 0,2-1 0,1-1 0,2-1 0,0 0 0,2-2 0,0-2 0,43 28 0,-2-8-607,2-2 0,122 48 0,-135-65-6257</inkml:trace>
  <inkml:trace contextRef="#ctx0" brushRef="#br0" timeOffset="990.69">1037 368 24575,'0'0'0,"0"0"0,-4 8 0,-21 60 0,-25 107 0,0 76 0,24-112 0,33-225 0,3 33 0,2 0 0,3 2 0,28-68 0,-11 45 0,66-108 0,-93 173 0,1 0 0,-1 1 0,2 0 0,-1 0 0,1 0 0,13-11 0,-17 17 0,-1 1 0,0-1 0,1 1 0,-1-1 0,1 1 0,0 0 0,-1 0 0,1 0 0,0 1 0,0-1 0,-1 1 0,1-1 0,0 1 0,0 0 0,0 0 0,-1 0 0,1 0 0,0 1 0,0-1 0,0 1 0,-1 0 0,1-1 0,0 1 0,-1 0 0,1 1 0,0-1 0,-1 0 0,4 4 0,3 2 0,0 1 0,0 0 0,-1 0 0,0 1 0,-1 0 0,0 0 0,0 1 0,-1 0 0,-1 0 0,7 15 0,2 9 0,19 70 0,-12-9 126,10 116-1,-7-35-1741,-22-166-5210</inkml:trace>
  <inkml:trace contextRef="#ctx0" brushRef="#br0" timeOffset="1348.57">1398 679 24575,'0'0'0,"-6"1"0,-12 1 0,-14 0 0,-15-1 0,-13 0 0,-7 0 0,-5-2 0,-3 0 0,0 3 0,3 0 0,13-1 0,17 1-8191</inkml:trace>
  <inkml:trace contextRef="#ctx0" brushRef="#br1" timeOffset="12239.47">952 189 24575,'0'0'0,"0"0"0,-8-1 0,-20-4 0,-1 2 0,1 1 0,-1 1 0,-37 3 0,46 0 0,0 1 0,1 0 0,0 2 0,-1 0 0,2 1 0,-1 1 0,-21 11 0,35-15 0,0 0 0,-1 0 0,2 0 0,-1 1 0,0 0 0,1 0 0,-1 0 0,1 1 0,1 0 0,-1-1 0,0 1 0,1 0 0,0 1 0,0-1 0,-3 10 0,4-7 0,0-1 0,1 1 0,0-1 0,1 1 0,-1 0 0,1-1 0,1 1 0,-1 0 0,2-1 0,-1 1 0,1-1 0,2 8 0,3 5 0,1 0 0,0-1 0,2 0 0,0-1 0,1 0 0,15 18 0,88 94 0,-25-31 0,-84-94 0,-1 1 0,0-1 0,-1 1 0,1-1 0,3 9 0,-7-12 0,1-1 0,-1 0 0,1 1 0,-1-1 0,0 1 0,1-1 0,-1 1 0,0-1 0,0 1 0,0-1 0,0 1 0,-1-1 0,1 0 0,0 1 0,-1-1 0,1 1 0,0-1 0,-1 1 0,0-1 0,1 0 0,-1 0 0,0 1 0,0-1 0,0 0 0,0 0 0,0 0 0,0 0 0,0 0 0,-2 2 0,-3 1 0,0-1 0,0 1 0,-1-1 0,1 0 0,-1 0 0,0-1 0,0 0 0,0 0 0,0-1 0,-10 1 0,-12 0 0,-32-1 0,60-1 0,-53-3-682,-100-20-1,130 19-6143</inkml:trace>
  <inkml:trace contextRef="#ctx0" brushRef="#br1" timeOffset="13249.58">928 443 24575,'0'5'0,"-1"0"0,1 0 0,-2 0 0,1 0 0,-3 8 0,-3 9 0,-61 246 0,68-267 0,-1 0 0,1 0 0,0 0 0,-1 0 0,1 0 0,-1 0 0,1 0 0,-1 0 0,0 0 0,1 0 0,-1 0 0,0 0 0,0 0 0,-1 1 0,2-2 0,0 0 0,0 0 0,-1 0 0,1 0 0,0 0 0,-1 0 0,1 0 0,0 0 0,-1 0 0,1 0 0,0 0 0,-1 0 0,1 0 0,0 0 0,-1 0 0,1 0 0,0 0 0,0-1 0,-1 1 0,1 0 0,0 0 0,-1 0 0,1 0 0,0-1 0,0 1 0,0 0 0,-1 0 0,1 0 0,0-1 0,0 1 0,-1-1 0,0-1 0,0 0 0,-1 0 0,1-1 0,0 1 0,0 0 0,1-1 0,-1 1 0,0-1 0,1 1 0,-1-6 0,1-10 0,1 0 0,0 0 0,2 0 0,0 0 0,0 0 0,9-22 0,-8 30 0,-1 1 0,1-1 0,1 1 0,0 0 0,0 0 0,1 0 0,0 1 0,0-1 0,1 2 0,0-1 0,0 1 0,14-10 0,-18 14 0,0 1 0,0 1 0,1-1 0,-1 0 0,1 1 0,-1 0 0,1-1 0,-1 2 0,1-1 0,0 0 0,-1 1 0,1-1 0,0 1 0,0 0 0,0 0 0,-1 1 0,6 0 0,-3 1 0,-1 0 0,0 0 0,0 0 0,0 1 0,0 0 0,0 0 0,-1 0 0,1 0 0,-1 1 0,7 6 0,-1 2 0,1 1 0,-2 0 0,0 1 0,0 0 0,-2 0 0,0 0 0,7 18 0,-5-5 0,9 43 0,-16-58 0,0 0 0,0 0 0,-2 0 0,1 0 0,-2 0 0,-1 16 0,0-20-1365</inkml:trace>
  <inkml:trace contextRef="#ctx0" brushRef="#br1" timeOffset="15145.69">1236 520 24575,'0'0'0,"0"0"0,2 6 0,0 25 0,0 0 0,-2 0 0,-6 50 0,3-56 0,-2 44 0,24-100 0,-9 11 0,0 1 0,2 0 0,0 1 0,27-31 0,-35 45 0,0 0 0,0 1 0,1-1 0,0 1 0,0-1 0,0 1 0,0 1 0,0-1 0,0 1 0,8-2 0,-9 3 0,0 0 0,0 1 0,0-1 0,0 1 0,0 0 0,1 1 0,-1-1 0,0 1 0,0-1 0,0 1 0,0 0 0,-1 1 0,1-1 0,0 1 0,0 0 0,4 3 0,0 0 0,-1 1 0,0 0 0,0 0 0,0 0 0,-1 1 0,0 0 0,0 1 0,-1-1 0,0 1 0,0 0 0,-1 0 0,0 1 0,-1-1 0,1 1 0,2 12 0,-1-8 0,2-12 0,-6-2 0,1 0 0,0-1 0,0 1 0,-1-1 0,1 0 0,-1 0 0,0 0 0,3-3 0,13-23 0,-10 14 0,1 1 0,0 0 0,1 1 0,1 0 0,16-16 0,-23 26 0,-1 0 0,1 0 0,0 0 0,0 0 0,0 0 0,0 1 0,0-1 0,0 1 0,1 0 0,-1 0 0,0 0 0,1 1 0,-1-1 0,0 1 0,1-1 0,-1 1 0,1 0 0,-1 1 0,1-1 0,-1 1 0,0-1 0,1 1 0,-1 0 0,0 0 0,0 0 0,0 1 0,1-1 0,-1 1 0,-1 0 0,5 2 0,3 3 0,-1 1 0,0 0 0,0 0 0,-1 0 0,0 1 0,0 1 0,-1-1 0,0 1 0,10 20 0,-16-28 0,0-1 0,0 1 0,0 0 0,0-1 0,1 0 0,-1 1 0,1-1 0,-1 0 0,1 0 0,-1 1 0,1-1 0,0-1 0,0 1 0,-1 0 0,1 0 0,0-1 0,0 1 0,0-1 0,0 1 0,0-1 0,0 0 0,0 0 0,0 0 0,0 0 0,0 0 0,0 0 0,2-1 0,2 0 0,1 0 0,0-1 0,-1 1 0,1-1 0,-1-1 0,9-4 0,-6 1 0,0 0 0,0-1 0,0 0 0,-1-1 0,0 1 0,-1-2 0,0 1 0,0-1 0,0 0 0,-1 0 0,-1-1 0,6-12 0,-11 22 0,0-1 0,0 1 0,0 0 0,0 0 0,0-1 0,1 1 0,-1 0 0,0 0 0,0-1 0,0 1 0,0 0 0,1 0 0,-1 0 0,0-1 0,0 1 0,1 0 0,-1 0 0,0 0 0,0 0 0,1-1 0,-1 1 0,0 0 0,0 0 0,1 0 0,-1 0 0,0 0 0,1 0 0,-1 0 0,0 0 0,1 0 0,-1 0 0,0 0 0,0 0 0,1 0 0,8 9 0,4 14 0,-3 6 0,-8-21 0,0 0 0,1-1 0,0 0 0,0 1 0,0-1 0,1 0 0,0-1 0,1 1 0,-1-1 0,8 8 0,-11-13 0,1 0 0,0 0 0,0 0 0,0 0 0,-1 0 0,1-1 0,0 1 0,0 0 0,0-1 0,0 0 0,1 1 0,-1-1 0,0 0 0,0 0 0,0 0 0,0 0 0,0-1 0,0 1 0,0 0 0,0-1 0,0 1 0,0-1 0,0 0 0,0 0 0,0 0 0,0 0 0,-1 0 0,3-2 0,1 0 0,-1-1 0,1 0 0,-1 0 0,0 0 0,-1 0 0,1-1 0,-1 1 0,1-1 0,1-6 0,-4 11 0,-1 0 0,0-1 0,1 1 0,-1-1 0,0 1 0,1 0 0,-1-1 0,1 1 0,-1 0 0,1 0 0,-1-1 0,0 1 0,1 0 0,-1 0 0,1 0 0,-1-1 0,1 1 0,-1 0 0,1 0 0,-1 0 0,1 0 0,-1 0 0,1 0 0,-1 0 0,1 0 0,0 0 0,-1 0 0,1 1 0,-1-1 0,0 0 0,1 0 0,-1 0 0,1 0 0,-1 1 0,1-1 0,-1 0 0,1 1 0,-1-1 0,0 0 0,1 1 0,-1-1 0,0 0 0,1 1 0,-1-1 0,0 1 0,1-1 0,-1 1 0,19 22 0,-19-23 0,20 30-88,0-1-551,31 36 1,-33-46-6188</inkml:trace>
  <inkml:trace contextRef="#ctx0" brushRef="#br1" timeOffset="16455.54">2623 481 24575,'14'-14'0,"2"-4"0,19-30 0,-31 44 0,-1-1 0,0 0 0,-1 0 0,1 0 0,-1-1 0,0 1 0,0-1 0,-1 1 0,0-1 0,0 1 0,0-1 0,0-7 0,-1 11 0,-1 1 0,1 0 0,0 0 0,-1 0 0,1 0 0,0-1 0,-1 1 0,0 0 0,1 0 0,-1 0 0,0 0 0,1 0 0,-1 0 0,0 0 0,0 1 0,0-1 0,0 0 0,0 0 0,0 1 0,0-1 0,0 0 0,0 1 0,0-1 0,0 1 0,0 0 0,0-1 0,-1 1 0,1 0 0,0 0 0,0-1 0,0 1 0,-1 0 0,1 0 0,0 0 0,0 1 0,0-1 0,-1 0 0,0 1 0,-6 0 0,0 0 0,0 1 0,0 0 0,-10 4 0,-4 4 0,1 2 0,0 0 0,1 1 0,1 0 0,0 2 0,0 1 0,2 0 0,0 1 0,1 0 0,0 2 0,2 0 0,0 1 0,-12 23 0,24-41 0,1 1 0,-1 0 0,1 0 0,0 0 0,-1 0 0,1 0 0,1 1 0,-1-1 0,0 0 0,1 0 0,-1 1 0,1-1 0,0 0 0,0 1 0,1-1 0,-1 0 0,1 0 0,0 4 0,1-3 0,0-1 0,0 1 0,1 0 0,-1-1 0,1 1 0,0-1 0,0 0 0,0 0 0,0 0 0,0-1 0,1 1 0,-1-1 0,6 3 0,1 1 0,2 0 0,-1-1 0,0 0 0,1-1 0,0 0 0,0-1 0,0 0 0,1-1 0,12 1 0,-22 0 0,-7 4 0,-8 6 0,-64 54 0,-33 33 0,107-97 0,0-1 0,0 1 0,0-1 0,0 1 0,0 0 0,1 0 0,-1 0 0,1 0 0,-1 0 0,1 0 0,0 0 0,0 5 0,0-6 0,2-1 0,-1 1 0,0-1 0,0 1 0,0-1 0,1 1 0,-1-1 0,1 1 0,-1-1 0,1 1 0,0-1 0,-1 1 0,1-1 0,0 0 0,0 1 0,0-1 0,0 0 0,0 0 0,0 0 0,1 0 0,-1 0 0,0 0 0,0 0 0,1 0 0,-1 0 0,1-1 0,-1 1 0,2 0 0,7 3 0,-1-1 0,0 0 0,1-1 0,0 0 0,-1 0 0,1-1 0,0-1 0,10 1 0,82-11 0,-96 9 0,50-8 0,-2-2 0,1-2 0,81-33 0,-96 30 0,-1-3 0,-1 0 0,0-3 0,-2-1 0,42-35 0,-65 47 0,0-1 0,-1 0 0,0-1 0,-1 0 0,-1 0 0,0-2 0,-1 1 0,14-30 0,-18 33 0,-2 0 0,1-1 0,-1 1 0,-1-1 0,0 1 0,-1-1 0,0 0 0,0 0 0,-2 1 0,1-1 0,-1 0 0,-1 0 0,-5-19 0,2 14 0,-1 1 0,-1-1 0,-1 1 0,0 0 0,-20-29 0,23 38 0,0 1 0,0-1 0,-1 1 0,0 0 0,0 0 0,-1 1 0,1-1 0,-1 2 0,0-1 0,-1 1 0,1 0 0,-1 0 0,1 1 0,-15-4 0,19 6 0,0 1 0,-1-1 0,1 1 0,-1 0 0,1 0 0,-1 0 0,1 0 0,-1 1 0,1-1 0,-1 1 0,1 0 0,0 0 0,-1 0 0,1 1 0,-6 3 0,5-2 0,-1 0 0,1 1 0,0-1 0,1 1 0,-1 0 0,1 0 0,-1 0 0,1 1 0,-4 6 0,0 5 0,1-1 0,0 0 0,1 1 0,1 0 0,-5 29 0,6-12 0,0-1 0,2 1 0,2 0 0,1 0 0,1 0 0,2-1 0,13 48 0,-10-53 0,1 0 0,1-1 0,1 0 0,2 0 0,0-1 0,2-1 0,0-1 0,2 0 0,20 21 0,-26-32 0,1-1 0,0-1 0,1 0 0,0-1 0,1 0 0,0-1 0,0-1 0,0 0 0,1-1 0,0 0 0,1-1 0,-1-1 0,1-1 0,0 0 0,0-1 0,27 0 0,-12-2 0,0-3 0,0 0 0,-1-2 0,1-2 0,-1 0 0,0-2 0,47-21 0,87-54-1365,-107 49-5461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030A0-6EE7-44DE-95FE-59CC9C615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11</Pages>
  <Words>3490</Words>
  <Characters>19898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23342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Schloerscheidt</dc:creator>
  <cp:keywords/>
  <dc:description/>
  <cp:lastModifiedBy>Oluwafemi Samuel (Staff)</cp:lastModifiedBy>
  <cp:revision>19</cp:revision>
  <cp:lastPrinted>2018-12-04T15:54:00Z</cp:lastPrinted>
  <dcterms:created xsi:type="dcterms:W3CDTF">2024-03-08T13:04:00Z</dcterms:created>
  <dcterms:modified xsi:type="dcterms:W3CDTF">2024-03-12T11:17:00Z</dcterms:modified>
</cp:coreProperties>
</file>